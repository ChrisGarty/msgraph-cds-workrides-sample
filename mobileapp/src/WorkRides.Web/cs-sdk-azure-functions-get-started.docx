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0CB" w:rsidRPr="00EC594D" w:rsidRDefault="00836D94">
      <w:pPr>
        <w:pStyle w:val="Heading1"/>
        <w:rPr>
          <w:sz w:val="24"/>
        </w:rPr>
      </w:pPr>
      <w:bookmarkStart w:id="0" w:name="get-started-with-the-c-sdk-using-azure-f"/>
      <w:bookmarkEnd w:id="0"/>
      <w:r w:rsidRPr="00EC594D">
        <w:rPr>
          <w:sz w:val="24"/>
        </w:rPr>
        <w:t>Get started with the C# SDK using Azure Functions</w:t>
      </w:r>
    </w:p>
    <w:p w:rsidR="00D960CB" w:rsidRPr="00EC594D" w:rsidRDefault="00836D94">
      <w:pPr>
        <w:pStyle w:val="Heading2"/>
        <w:rPr>
          <w:sz w:val="24"/>
        </w:rPr>
      </w:pPr>
      <w:bookmarkStart w:id="1" w:name="overview"/>
      <w:bookmarkEnd w:id="1"/>
      <w:r w:rsidRPr="00EC594D">
        <w:rPr>
          <w:sz w:val="24"/>
        </w:rPr>
        <w:t>Overview</w:t>
      </w:r>
    </w:p>
    <w:p w:rsidR="00D960CB" w:rsidRPr="00EC594D" w:rsidRDefault="00836D94">
      <w:pPr>
        <w:pStyle w:val="FirstParagraph"/>
        <w:rPr>
          <w:sz w:val="20"/>
        </w:rPr>
      </w:pPr>
      <w:r w:rsidRPr="00EC594D">
        <w:rPr>
          <w:sz w:val="20"/>
        </w:rPr>
        <w:t>It's easy to get started programming against the Common Data Service (CDS) using Azure Functions. This topic walks you through getting a CDS Azure Function up and running.</w:t>
      </w:r>
    </w:p>
    <w:p w:rsidR="00D960CB" w:rsidRPr="00EC594D" w:rsidRDefault="00836D94">
      <w:pPr>
        <w:pStyle w:val="BodyText"/>
        <w:rPr>
          <w:sz w:val="20"/>
        </w:rPr>
      </w:pPr>
      <w:r w:rsidRPr="00EC594D">
        <w:rPr>
          <w:sz w:val="20"/>
        </w:rPr>
        <w:t>There are four key steps:</w:t>
      </w:r>
    </w:p>
    <w:p w:rsidR="00D960CB" w:rsidRPr="00EC594D" w:rsidRDefault="00836D94">
      <w:pPr>
        <w:pStyle w:val="Compact"/>
        <w:numPr>
          <w:ilvl w:val="0"/>
          <w:numId w:val="3"/>
        </w:numPr>
        <w:rPr>
          <w:sz w:val="20"/>
        </w:rPr>
      </w:pPr>
      <w:r w:rsidRPr="00EC594D">
        <w:rPr>
          <w:b/>
          <w:sz w:val="20"/>
        </w:rPr>
        <w:t>CDS database acquisition</w:t>
      </w:r>
      <w:r w:rsidRPr="00EC594D">
        <w:rPr>
          <w:sz w:val="20"/>
        </w:rPr>
        <w:t xml:space="preserve">. The Common Data Service is currently only available through </w:t>
      </w:r>
      <w:r w:rsidRPr="00EC594D">
        <w:rPr>
          <w:b/>
          <w:sz w:val="20"/>
        </w:rPr>
        <w:t>PowerApps</w:t>
      </w:r>
      <w:r w:rsidRPr="00EC594D">
        <w:rPr>
          <w:sz w:val="20"/>
        </w:rPr>
        <w:t>. You need to get access to a PowerApps environment and ensure it contains a CDS database. This allows you to configure the SDK to access that database.</w:t>
      </w:r>
    </w:p>
    <w:p w:rsidR="00D960CB" w:rsidRPr="00EC594D" w:rsidRDefault="00836D94">
      <w:pPr>
        <w:pStyle w:val="Compact"/>
        <w:numPr>
          <w:ilvl w:val="0"/>
          <w:numId w:val="3"/>
        </w:numPr>
        <w:rPr>
          <w:sz w:val="20"/>
        </w:rPr>
      </w:pPr>
      <w:r w:rsidRPr="00EC594D">
        <w:rPr>
          <w:b/>
          <w:sz w:val="20"/>
        </w:rPr>
        <w:t>Application registration</w:t>
      </w:r>
      <w:r w:rsidRPr="00EC594D">
        <w:rPr>
          <w:sz w:val="20"/>
        </w:rPr>
        <w:t xml:space="preserve">. To give your Azure function access to the Common Data Service, you need to register a few applications in </w:t>
      </w:r>
      <w:r w:rsidRPr="00EC594D">
        <w:rPr>
          <w:b/>
          <w:sz w:val="20"/>
        </w:rPr>
        <w:t>Azure Active Directory</w:t>
      </w:r>
      <w:r w:rsidRPr="00EC594D">
        <w:rPr>
          <w:sz w:val="20"/>
        </w:rPr>
        <w:t>. This allows you to establish an identity for your applications and specify the permission levels they needs in order to access the CDS APIs.</w:t>
      </w:r>
    </w:p>
    <w:p w:rsidR="00D960CB" w:rsidRPr="00EC594D" w:rsidRDefault="00836D94">
      <w:pPr>
        <w:pStyle w:val="Compact"/>
        <w:numPr>
          <w:ilvl w:val="0"/>
          <w:numId w:val="3"/>
        </w:numPr>
        <w:rPr>
          <w:sz w:val="20"/>
        </w:rPr>
      </w:pPr>
      <w:r w:rsidRPr="00EC594D">
        <w:rPr>
          <w:b/>
          <w:sz w:val="20"/>
        </w:rPr>
        <w:t>Azure Function creation, configuration and programming</w:t>
      </w:r>
      <w:r w:rsidRPr="00EC594D">
        <w:rPr>
          <w:sz w:val="20"/>
        </w:rPr>
        <w:t xml:space="preserve">. You can skip most of this step if you choose to start from the Azure Function project we provide you, and publish it to Azure. If you choose to start from scratch however, you can create and configure your </w:t>
      </w:r>
      <w:hyperlink r:id="rId7">
        <w:r w:rsidRPr="00EC594D">
          <w:rPr>
            <w:rStyle w:val="Hyperlink"/>
            <w:sz w:val="20"/>
          </w:rPr>
          <w:t>Azure Functions</w:t>
        </w:r>
      </w:hyperlink>
      <w:r w:rsidRPr="00EC594D">
        <w:rPr>
          <w:sz w:val="20"/>
        </w:rPr>
        <w:t xml:space="preserve"> from the web portal. There you will be able to use the appropriate Functions template, and configure the CDS C# SDK's NuGet references, authentication, and target environment.</w:t>
      </w:r>
    </w:p>
    <w:p w:rsidR="00D960CB" w:rsidRPr="00EC594D" w:rsidRDefault="00836D94">
      <w:pPr>
        <w:pStyle w:val="Compact"/>
        <w:numPr>
          <w:ilvl w:val="0"/>
          <w:numId w:val="3"/>
        </w:numPr>
        <w:rPr>
          <w:sz w:val="20"/>
        </w:rPr>
      </w:pPr>
      <w:r w:rsidRPr="00EC594D">
        <w:rPr>
          <w:b/>
          <w:sz w:val="20"/>
        </w:rPr>
        <w:t>Console client application creation and configuration</w:t>
      </w:r>
      <w:r w:rsidRPr="00EC594D">
        <w:rPr>
          <w:sz w:val="20"/>
        </w:rPr>
        <w:t>. You can then run and debug your Azure Function by running the client console app and making HTTP calls to the Function.</w:t>
      </w:r>
    </w:p>
    <w:p w:rsidR="00D960CB" w:rsidRPr="00EC594D" w:rsidRDefault="00836D94">
      <w:pPr>
        <w:pStyle w:val="FirstParagraph"/>
        <w:rPr>
          <w:sz w:val="20"/>
        </w:rPr>
      </w:pPr>
      <w:r w:rsidRPr="00EC594D">
        <w:rPr>
          <w:sz w:val="20"/>
        </w:rPr>
        <w:t>In addition, you can use this function from a PowerApps application. There are two key steps:</w:t>
      </w:r>
    </w:p>
    <w:p w:rsidR="00D960CB" w:rsidRPr="00EC594D" w:rsidRDefault="00836D94">
      <w:pPr>
        <w:pStyle w:val="Compact"/>
        <w:numPr>
          <w:ilvl w:val="0"/>
          <w:numId w:val="4"/>
        </w:numPr>
        <w:rPr>
          <w:sz w:val="20"/>
        </w:rPr>
      </w:pPr>
      <w:r w:rsidRPr="00EC594D">
        <w:rPr>
          <w:b/>
          <w:sz w:val="20"/>
        </w:rPr>
        <w:t>Custom API creation and configuration</w:t>
      </w:r>
    </w:p>
    <w:p w:rsidR="00D960CB" w:rsidRPr="00EC594D" w:rsidRDefault="00836D94">
      <w:pPr>
        <w:pStyle w:val="Compact"/>
        <w:numPr>
          <w:ilvl w:val="0"/>
          <w:numId w:val="4"/>
        </w:numPr>
        <w:rPr>
          <w:sz w:val="20"/>
        </w:rPr>
      </w:pPr>
      <w:r w:rsidRPr="00EC594D">
        <w:rPr>
          <w:b/>
          <w:sz w:val="20"/>
        </w:rPr>
        <w:t>Programming and running your PowerApps</w:t>
      </w:r>
    </w:p>
    <w:p w:rsidR="00D960CB" w:rsidRPr="00EC594D" w:rsidRDefault="00836D94">
      <w:pPr>
        <w:pStyle w:val="Heading1"/>
        <w:rPr>
          <w:sz w:val="24"/>
        </w:rPr>
      </w:pPr>
      <w:bookmarkStart w:id="2" w:name="cds-database-acquisition"/>
      <w:bookmarkEnd w:id="2"/>
      <w:r w:rsidRPr="00EC594D">
        <w:rPr>
          <w:sz w:val="24"/>
        </w:rPr>
        <w:t>CDS database acquisition</w:t>
      </w:r>
    </w:p>
    <w:p w:rsidR="00D960CB" w:rsidRPr="00EC594D" w:rsidRDefault="00836D94">
      <w:pPr>
        <w:pStyle w:val="FirstParagraph"/>
        <w:rPr>
          <w:sz w:val="20"/>
        </w:rPr>
      </w:pPr>
      <w:r w:rsidRPr="00EC594D">
        <w:rPr>
          <w:sz w:val="20"/>
        </w:rPr>
        <w:t>The Common Data Service is currently only available through PowerApps. You need to get access to a PowerApps environment and ensure it contains a CDS database. This allows you to configure the SDK to access that database.</w:t>
      </w:r>
    </w:p>
    <w:p w:rsidR="00D960CB" w:rsidRPr="00EC594D" w:rsidRDefault="00836D94">
      <w:pPr>
        <w:pStyle w:val="Heading2"/>
        <w:rPr>
          <w:sz w:val="24"/>
        </w:rPr>
      </w:pPr>
      <w:bookmarkStart w:id="3" w:name="prerequisites"/>
      <w:bookmarkEnd w:id="3"/>
      <w:r w:rsidRPr="00EC594D">
        <w:rPr>
          <w:sz w:val="24"/>
        </w:rPr>
        <w:t>Prerequisites</w:t>
      </w:r>
    </w:p>
    <w:p w:rsidR="00D960CB" w:rsidRPr="00EC594D" w:rsidRDefault="00836D94">
      <w:pPr>
        <w:pStyle w:val="Compact"/>
        <w:numPr>
          <w:ilvl w:val="0"/>
          <w:numId w:val="5"/>
        </w:numPr>
        <w:rPr>
          <w:sz w:val="20"/>
        </w:rPr>
      </w:pPr>
      <w:r w:rsidRPr="00EC594D">
        <w:rPr>
          <w:sz w:val="20"/>
        </w:rPr>
        <w:t xml:space="preserve">If you have already signed up for PowerApps, you can go to </w:t>
      </w:r>
      <w:hyperlink r:id="rId8">
        <w:r w:rsidRPr="00EC594D">
          <w:rPr>
            <w:rStyle w:val="Hyperlink"/>
            <w:sz w:val="20"/>
          </w:rPr>
          <w:t>PowerApps</w:t>
        </w:r>
      </w:hyperlink>
      <w:r w:rsidRPr="00EC594D">
        <w:rPr>
          <w:sz w:val="20"/>
        </w:rPr>
        <w:t xml:space="preserve"> and sign in. If you have not signed up yet, you can follow instructions to </w:t>
      </w:r>
      <w:hyperlink r:id="rId9">
        <w:r w:rsidRPr="00EC594D">
          <w:rPr>
            <w:rStyle w:val="Hyperlink"/>
            <w:sz w:val="20"/>
          </w:rPr>
          <w:t>sign up</w:t>
        </w:r>
      </w:hyperlink>
      <w:r w:rsidRPr="00EC594D">
        <w:rPr>
          <w:sz w:val="20"/>
        </w:rPr>
        <w:t>.</w:t>
      </w:r>
    </w:p>
    <w:p w:rsidR="00D960CB" w:rsidRPr="00EC594D" w:rsidRDefault="00836D94">
      <w:pPr>
        <w:pStyle w:val="Compact"/>
        <w:numPr>
          <w:ilvl w:val="0"/>
          <w:numId w:val="5"/>
        </w:numPr>
        <w:rPr>
          <w:sz w:val="20"/>
        </w:rPr>
      </w:pPr>
      <w:r w:rsidRPr="00EC594D">
        <w:rPr>
          <w:sz w:val="20"/>
        </w:rPr>
        <w:t xml:space="preserve">Ensure you have admin access to an environment containing a CDS database, by going to the </w:t>
      </w:r>
      <w:hyperlink r:id="rId10">
        <w:r w:rsidRPr="00EC594D">
          <w:rPr>
            <w:rStyle w:val="Hyperlink"/>
            <w:sz w:val="20"/>
          </w:rPr>
          <w:t>PowerApps</w:t>
        </w:r>
      </w:hyperlink>
      <w:r w:rsidRPr="00EC594D">
        <w:rPr>
          <w:sz w:val="20"/>
        </w:rPr>
        <w:t xml:space="preserve"> portal, clicking on the </w:t>
      </w:r>
      <w:r w:rsidRPr="00EC594D">
        <w:rPr>
          <w:b/>
          <w:sz w:val="20"/>
        </w:rPr>
        <w:t>gear icon</w:t>
      </w:r>
      <w:r w:rsidRPr="00EC594D">
        <w:rPr>
          <w:sz w:val="20"/>
        </w:rPr>
        <w:t xml:space="preserve"> located on top right of the screen, then clicking on </w:t>
      </w:r>
      <w:r w:rsidRPr="00EC594D">
        <w:rPr>
          <w:b/>
          <w:sz w:val="20"/>
        </w:rPr>
        <w:t>Admin center</w:t>
      </w:r>
      <w:r w:rsidRPr="00EC594D">
        <w:rPr>
          <w:sz w:val="20"/>
        </w:rPr>
        <w:t xml:space="preserve">. If you do not have admin access to any environments containing a database, follow these instructions to </w:t>
      </w:r>
      <w:hyperlink r:id="rId11">
        <w:r w:rsidRPr="00EC594D">
          <w:rPr>
            <w:rStyle w:val="Hyperlink"/>
            <w:sz w:val="20"/>
          </w:rPr>
          <w:t>create a database</w:t>
        </w:r>
      </w:hyperlink>
      <w:r w:rsidRPr="00EC594D">
        <w:rPr>
          <w:sz w:val="20"/>
        </w:rPr>
        <w:t>.</w:t>
      </w:r>
    </w:p>
    <w:p w:rsidR="00D960CB" w:rsidRPr="00EC594D" w:rsidRDefault="00836D94">
      <w:pPr>
        <w:pStyle w:val="Heading2"/>
        <w:rPr>
          <w:sz w:val="24"/>
        </w:rPr>
      </w:pPr>
      <w:bookmarkStart w:id="4" w:name="getting-the-environment-id"/>
      <w:bookmarkEnd w:id="4"/>
      <w:r w:rsidRPr="00EC594D">
        <w:rPr>
          <w:sz w:val="24"/>
        </w:rPr>
        <w:t>Getting the environment ID</w:t>
      </w:r>
    </w:p>
    <w:p w:rsidR="00D960CB" w:rsidRPr="00EC594D" w:rsidRDefault="00836D94">
      <w:pPr>
        <w:pStyle w:val="FirstParagraph"/>
        <w:rPr>
          <w:sz w:val="20"/>
        </w:rPr>
      </w:pPr>
      <w:r w:rsidRPr="00EC594D">
        <w:rPr>
          <w:sz w:val="20"/>
        </w:rPr>
        <w:t xml:space="preserve">After acquiring an environment that contains a CDS database, you can use that environment's identifier to configure your CDS SDK application. The </w:t>
      </w:r>
      <w:r w:rsidRPr="00EC594D">
        <w:rPr>
          <w:b/>
          <w:sz w:val="20"/>
        </w:rPr>
        <w:t>environment ID</w:t>
      </w:r>
      <w:r w:rsidRPr="00EC594D">
        <w:rPr>
          <w:sz w:val="20"/>
        </w:rPr>
        <w:t xml:space="preserve"> can be found as part of the URI you are using to access the environment. Record this value as it will be used in the upcoming configuration step. An example of such a URI and environment Id are as follows:</w:t>
      </w:r>
    </w:p>
    <w:p w:rsidR="00D960CB" w:rsidRPr="00EC594D" w:rsidRDefault="00836D94">
      <w:pPr>
        <w:pStyle w:val="SourceCode"/>
        <w:rPr>
          <w:sz w:val="20"/>
        </w:rPr>
      </w:pPr>
      <w:r w:rsidRPr="00EC594D">
        <w:rPr>
          <w:rStyle w:val="VerbatimChar"/>
          <w:sz w:val="18"/>
        </w:rPr>
        <w:t>URI: https://web.powerapps.com/environments/d1ec10fa-74d5-44e5-b0f7-e448e3ca7509/home</w:t>
      </w:r>
      <w:r w:rsidRPr="00EC594D">
        <w:rPr>
          <w:sz w:val="20"/>
        </w:rPr>
        <w:br/>
      </w:r>
      <w:r w:rsidRPr="00EC594D">
        <w:rPr>
          <w:rStyle w:val="VerbatimChar"/>
          <w:sz w:val="18"/>
        </w:rPr>
        <w:t>Environment ID: d1ec10fa-74d5-44e5-b0f7-e448e3ca7509</w:t>
      </w:r>
    </w:p>
    <w:p w:rsidR="00D960CB" w:rsidRPr="00EC594D" w:rsidRDefault="00836D94">
      <w:pPr>
        <w:pStyle w:val="Heading1"/>
        <w:rPr>
          <w:sz w:val="24"/>
        </w:rPr>
      </w:pPr>
      <w:bookmarkStart w:id="5" w:name="application-registration"/>
      <w:bookmarkEnd w:id="5"/>
      <w:r w:rsidRPr="00EC594D">
        <w:rPr>
          <w:sz w:val="24"/>
        </w:rPr>
        <w:lastRenderedPageBreak/>
        <w:t>Application registration</w:t>
      </w:r>
    </w:p>
    <w:p w:rsidR="00D960CB" w:rsidRPr="00EC594D" w:rsidRDefault="00836D94">
      <w:pPr>
        <w:pStyle w:val="FirstParagraph"/>
        <w:rPr>
          <w:sz w:val="20"/>
        </w:rPr>
      </w:pPr>
      <w:r w:rsidRPr="00EC594D">
        <w:rPr>
          <w:sz w:val="20"/>
        </w:rPr>
        <w:t xml:space="preserve">To give your Azure Function access to the Common Data Service, you need to register a </w:t>
      </w:r>
      <w:r w:rsidRPr="00EC594D">
        <w:rPr>
          <w:b/>
          <w:sz w:val="20"/>
        </w:rPr>
        <w:t>Web app / API</w:t>
      </w:r>
      <w:r w:rsidRPr="00EC594D">
        <w:rPr>
          <w:sz w:val="20"/>
        </w:rPr>
        <w:t xml:space="preserve"> applications in </w:t>
      </w:r>
      <w:r w:rsidRPr="00EC594D">
        <w:rPr>
          <w:b/>
          <w:sz w:val="20"/>
        </w:rPr>
        <w:t>Azure Active Directory</w:t>
      </w:r>
      <w:r w:rsidRPr="00EC594D">
        <w:rPr>
          <w:sz w:val="20"/>
        </w:rPr>
        <w:t xml:space="preserve">. This allows you to establish an identity for your applications and specify the permission level it needs to access the CDS APIs. You will also need to register the applications calling the Azure function. In this guide, we will use a simple console </w:t>
      </w:r>
      <w:del w:id="6" w:author="Chris Garty" w:date="2017-04-04T15:20:00Z">
        <w:r w:rsidRPr="00EC594D" w:rsidDel="00C17265">
          <w:rPr>
            <w:sz w:val="20"/>
          </w:rPr>
          <w:delText>applciation</w:delText>
        </w:r>
      </w:del>
      <w:ins w:id="7" w:author="Chris Garty" w:date="2017-04-04T15:20:00Z">
        <w:r w:rsidR="00C17265" w:rsidRPr="00EC594D">
          <w:rPr>
            <w:sz w:val="20"/>
          </w:rPr>
          <w:t>application</w:t>
        </w:r>
      </w:ins>
      <w:r w:rsidRPr="00EC594D">
        <w:rPr>
          <w:sz w:val="20"/>
        </w:rPr>
        <w:t xml:space="preserve"> to call into the Azure function, for this step we will require a </w:t>
      </w:r>
      <w:r w:rsidRPr="00EC594D">
        <w:rPr>
          <w:b/>
          <w:sz w:val="20"/>
        </w:rPr>
        <w:t>Native application</w:t>
      </w:r>
      <w:r w:rsidRPr="00EC594D">
        <w:rPr>
          <w:sz w:val="20"/>
        </w:rPr>
        <w:t xml:space="preserve"> registration. Later, as advanced steps, we will configure a PowerApps Custom API to call the Function, which will require registering another </w:t>
      </w:r>
      <w:r w:rsidRPr="00EC594D">
        <w:rPr>
          <w:b/>
          <w:sz w:val="20"/>
        </w:rPr>
        <w:t>Web app / API</w:t>
      </w:r>
      <w:r w:rsidRPr="00EC594D">
        <w:rPr>
          <w:sz w:val="20"/>
        </w:rPr>
        <w:t xml:space="preserve">. All these apps </w:t>
      </w:r>
      <w:del w:id="8" w:author="Chris Garty" w:date="2017-04-04T22:47:00Z">
        <w:r w:rsidRPr="00EC594D" w:rsidDel="00A70592">
          <w:rPr>
            <w:sz w:val="20"/>
          </w:rPr>
          <w:delText>will have to</w:delText>
        </w:r>
      </w:del>
      <w:ins w:id="9" w:author="Chris Garty" w:date="2017-04-04T22:47:00Z">
        <w:r w:rsidR="00A70592" w:rsidRPr="00EC594D">
          <w:rPr>
            <w:sz w:val="20"/>
          </w:rPr>
          <w:t>must</w:t>
        </w:r>
      </w:ins>
      <w:r w:rsidRPr="00EC594D">
        <w:rPr>
          <w:sz w:val="20"/>
        </w:rPr>
        <w:t xml:space="preserve"> be configured in Azure AD with the correct </w:t>
      </w:r>
      <w:r w:rsidRPr="00EC594D">
        <w:rPr>
          <w:b/>
          <w:sz w:val="20"/>
        </w:rPr>
        <w:t>Required permissions</w:t>
      </w:r>
      <w:r w:rsidRPr="00EC594D">
        <w:rPr>
          <w:sz w:val="20"/>
        </w:rPr>
        <w:t xml:space="preserve"> and </w:t>
      </w:r>
      <w:r w:rsidRPr="00EC594D">
        <w:rPr>
          <w:b/>
          <w:sz w:val="20"/>
        </w:rPr>
        <w:t>known client applications</w:t>
      </w:r>
      <w:r w:rsidRPr="00EC594D">
        <w:rPr>
          <w:sz w:val="20"/>
        </w:rPr>
        <w:t>, for the end to end flow to work correctly.</w:t>
      </w:r>
    </w:p>
    <w:p w:rsidR="00D960CB" w:rsidRPr="00EC594D" w:rsidRDefault="00836D94">
      <w:pPr>
        <w:pStyle w:val="Heading2"/>
        <w:rPr>
          <w:sz w:val="24"/>
        </w:rPr>
      </w:pPr>
      <w:bookmarkStart w:id="10" w:name="prerequisites-1"/>
      <w:bookmarkEnd w:id="10"/>
      <w:r w:rsidRPr="00EC594D">
        <w:rPr>
          <w:sz w:val="24"/>
        </w:rPr>
        <w:t>Prerequisites</w:t>
      </w:r>
    </w:p>
    <w:p w:rsidR="00D960CB" w:rsidRPr="00EC594D" w:rsidRDefault="00836D94">
      <w:pPr>
        <w:pStyle w:val="FirstParagraph"/>
        <w:rPr>
          <w:sz w:val="20"/>
        </w:rPr>
      </w:pPr>
      <w:r w:rsidRPr="00EC594D">
        <w:rPr>
          <w:sz w:val="20"/>
        </w:rPr>
        <w:t xml:space="preserve">If you have already signed up for an Azure subscription, go to </w:t>
      </w:r>
      <w:hyperlink r:id="rId12">
        <w:r w:rsidRPr="00EC594D">
          <w:rPr>
            <w:rStyle w:val="Hyperlink"/>
            <w:sz w:val="20"/>
          </w:rPr>
          <w:t>Azure portal</w:t>
        </w:r>
      </w:hyperlink>
      <w:r w:rsidRPr="00EC594D">
        <w:rPr>
          <w:sz w:val="20"/>
        </w:rPr>
        <w:t xml:space="preserve"> and ensure you can create an application registration under Azure Active Directory. If you cannot, go to the </w:t>
      </w:r>
      <w:hyperlink r:id="rId13">
        <w:r w:rsidRPr="00EC594D">
          <w:rPr>
            <w:rStyle w:val="Hyperlink"/>
            <w:sz w:val="20"/>
          </w:rPr>
          <w:t>Azure</w:t>
        </w:r>
      </w:hyperlink>
      <w:r w:rsidRPr="00EC594D">
        <w:rPr>
          <w:sz w:val="20"/>
        </w:rPr>
        <w:t xml:space="preserve"> site and sign up for a free trial.</w:t>
      </w:r>
    </w:p>
    <w:p w:rsidR="00D960CB" w:rsidRPr="00EC594D" w:rsidRDefault="00836D94">
      <w:pPr>
        <w:pStyle w:val="Compact"/>
        <w:numPr>
          <w:ilvl w:val="0"/>
          <w:numId w:val="6"/>
        </w:numPr>
        <w:rPr>
          <w:sz w:val="20"/>
        </w:rPr>
      </w:pPr>
      <w:r w:rsidRPr="00EC594D">
        <w:rPr>
          <w:sz w:val="20"/>
        </w:rPr>
        <w:t xml:space="preserve">In </w:t>
      </w:r>
      <w:hyperlink r:id="rId14">
        <w:r w:rsidRPr="00EC594D">
          <w:rPr>
            <w:rStyle w:val="Hyperlink"/>
            <w:sz w:val="20"/>
          </w:rPr>
          <w:t>Azure portal</w:t>
        </w:r>
      </w:hyperlink>
      <w:r w:rsidRPr="00EC594D">
        <w:rPr>
          <w:sz w:val="20"/>
        </w:rPr>
        <w:t xml:space="preserve"> go to </w:t>
      </w:r>
      <w:r w:rsidRPr="00EC594D">
        <w:rPr>
          <w:b/>
          <w:sz w:val="20"/>
        </w:rPr>
        <w:t>Azure Active Directory</w:t>
      </w:r>
    </w:p>
    <w:p w:rsidR="00D960CB" w:rsidRPr="00EC594D" w:rsidRDefault="00836D94">
      <w:pPr>
        <w:pStyle w:val="Compact"/>
        <w:numPr>
          <w:ilvl w:val="0"/>
          <w:numId w:val="6"/>
        </w:numPr>
        <w:rPr>
          <w:sz w:val="20"/>
        </w:rPr>
      </w:pPr>
      <w:r w:rsidRPr="00EC594D">
        <w:rPr>
          <w:sz w:val="20"/>
        </w:rPr>
        <w:t xml:space="preserve">Click on </w:t>
      </w:r>
      <w:r w:rsidRPr="00EC594D">
        <w:rPr>
          <w:b/>
          <w:sz w:val="20"/>
        </w:rPr>
        <w:t>Properties</w:t>
      </w:r>
      <w:r w:rsidRPr="00EC594D">
        <w:rPr>
          <w:sz w:val="20"/>
        </w:rPr>
        <w:t xml:space="preserve"> and copy the value of </w:t>
      </w:r>
      <w:r w:rsidRPr="00EC594D">
        <w:rPr>
          <w:b/>
          <w:sz w:val="20"/>
        </w:rPr>
        <w:t>Directory ID</w:t>
      </w:r>
      <w:r w:rsidRPr="00EC594D">
        <w:rPr>
          <w:sz w:val="20"/>
        </w:rPr>
        <w:t xml:space="preserve"> and record it as config variable </w:t>
      </w:r>
      <w:r w:rsidRPr="00EC594D">
        <w:rPr>
          <w:b/>
          <w:sz w:val="20"/>
        </w:rPr>
        <w:t>AAD tenant</w:t>
      </w:r>
      <w:r w:rsidRPr="00EC594D">
        <w:rPr>
          <w:sz w:val="20"/>
        </w:rPr>
        <w:t xml:space="preserve"> for upcoming steps. Alternatively, you can use the domain name from your AAD login email.</w:t>
      </w:r>
    </w:p>
    <w:p w:rsidR="00D960CB" w:rsidRPr="00EC594D" w:rsidRDefault="00836D94">
      <w:pPr>
        <w:pStyle w:val="Heading2"/>
        <w:rPr>
          <w:sz w:val="24"/>
        </w:rPr>
      </w:pPr>
      <w:bookmarkStart w:id="11" w:name="azure-function-application-registration"/>
      <w:bookmarkEnd w:id="11"/>
      <w:r w:rsidRPr="00EC594D">
        <w:rPr>
          <w:sz w:val="24"/>
        </w:rPr>
        <w:t>Azure function application registration</w:t>
      </w:r>
    </w:p>
    <w:p w:rsidR="00D960CB" w:rsidRPr="00EC594D" w:rsidRDefault="00836D94">
      <w:pPr>
        <w:pStyle w:val="FirstParagraph"/>
        <w:rPr>
          <w:sz w:val="20"/>
        </w:rPr>
      </w:pPr>
      <w:r w:rsidRPr="00EC594D">
        <w:rPr>
          <w:sz w:val="20"/>
        </w:rPr>
        <w:t>Follow these steps to register and configure your Azure Function in Azure AD:</w:t>
      </w:r>
    </w:p>
    <w:p w:rsidR="00D960CB" w:rsidRPr="00EC594D" w:rsidRDefault="00836D94">
      <w:pPr>
        <w:pStyle w:val="Compact"/>
        <w:numPr>
          <w:ilvl w:val="0"/>
          <w:numId w:val="7"/>
        </w:numPr>
        <w:rPr>
          <w:sz w:val="20"/>
        </w:rPr>
      </w:pPr>
      <w:r w:rsidRPr="00EC594D">
        <w:rPr>
          <w:sz w:val="20"/>
        </w:rPr>
        <w:t xml:space="preserve">Go back to </w:t>
      </w:r>
      <w:r w:rsidRPr="00EC594D">
        <w:rPr>
          <w:b/>
          <w:sz w:val="20"/>
        </w:rPr>
        <w:t>Azure Active Directory</w:t>
      </w:r>
      <w:r w:rsidRPr="00EC594D">
        <w:rPr>
          <w:sz w:val="20"/>
        </w:rPr>
        <w:t xml:space="preserve"> then click on </w:t>
      </w:r>
      <w:r w:rsidRPr="00EC594D">
        <w:rPr>
          <w:b/>
          <w:sz w:val="20"/>
        </w:rPr>
        <w:t>App registrations</w:t>
      </w:r>
      <w:r w:rsidRPr="00EC594D">
        <w:rPr>
          <w:sz w:val="20"/>
        </w:rPr>
        <w:t>.</w:t>
      </w:r>
    </w:p>
    <w:p w:rsidR="00D960CB" w:rsidRPr="00EC594D" w:rsidRDefault="00836D94">
      <w:pPr>
        <w:pStyle w:val="Compact"/>
        <w:numPr>
          <w:ilvl w:val="0"/>
          <w:numId w:val="7"/>
        </w:numPr>
        <w:rPr>
          <w:sz w:val="20"/>
        </w:rPr>
      </w:pPr>
      <w:r w:rsidRPr="00EC594D">
        <w:rPr>
          <w:sz w:val="20"/>
        </w:rPr>
        <w:t>Create the Azure function application resource that we will use to call into CDS directly:</w:t>
      </w:r>
    </w:p>
    <w:p w:rsidR="00D960CB" w:rsidRPr="00EC594D" w:rsidRDefault="00836D94">
      <w:pPr>
        <w:pStyle w:val="Compact"/>
        <w:numPr>
          <w:ilvl w:val="1"/>
          <w:numId w:val="8"/>
        </w:numPr>
        <w:rPr>
          <w:sz w:val="20"/>
        </w:rPr>
      </w:pPr>
      <w:r w:rsidRPr="00EC594D">
        <w:rPr>
          <w:sz w:val="20"/>
        </w:rPr>
        <w:t xml:space="preserve">Click on </w:t>
      </w:r>
      <w:r w:rsidRPr="00EC594D">
        <w:rPr>
          <w:b/>
          <w:sz w:val="20"/>
        </w:rPr>
        <w:t>Add</w:t>
      </w:r>
      <w:r w:rsidRPr="00EC594D">
        <w:rPr>
          <w:sz w:val="20"/>
        </w:rPr>
        <w:t xml:space="preserve"> to see a Create pane.</w:t>
      </w:r>
    </w:p>
    <w:p w:rsidR="00D960CB" w:rsidRPr="00EC594D" w:rsidRDefault="00836D94">
      <w:pPr>
        <w:pStyle w:val="Compact"/>
        <w:numPr>
          <w:ilvl w:val="1"/>
          <w:numId w:val="8"/>
        </w:numPr>
        <w:rPr>
          <w:sz w:val="20"/>
        </w:rPr>
      </w:pPr>
      <w:r w:rsidRPr="00EC594D">
        <w:rPr>
          <w:sz w:val="20"/>
        </w:rPr>
        <w:t xml:space="preserve">Enter a </w:t>
      </w:r>
      <w:r w:rsidRPr="00EC594D">
        <w:rPr>
          <w:b/>
          <w:sz w:val="20"/>
        </w:rPr>
        <w:t>Name</w:t>
      </w:r>
      <w:r w:rsidRPr="00EC594D">
        <w:rPr>
          <w:sz w:val="20"/>
        </w:rPr>
        <w:t xml:space="preserve"> for your Azure function application.</w:t>
      </w:r>
    </w:p>
    <w:p w:rsidR="00D960CB" w:rsidRPr="00EC594D" w:rsidRDefault="00836D94">
      <w:pPr>
        <w:pStyle w:val="Compact"/>
        <w:numPr>
          <w:ilvl w:val="1"/>
          <w:numId w:val="8"/>
        </w:numPr>
        <w:rPr>
          <w:sz w:val="20"/>
        </w:rPr>
      </w:pPr>
      <w:r w:rsidRPr="00EC594D">
        <w:rPr>
          <w:sz w:val="20"/>
        </w:rPr>
        <w:t xml:space="preserve">Select </w:t>
      </w:r>
      <w:r w:rsidRPr="00EC594D">
        <w:rPr>
          <w:b/>
          <w:sz w:val="20"/>
        </w:rPr>
        <w:t>Web app / API</w:t>
      </w:r>
      <w:r w:rsidRPr="00EC594D">
        <w:rPr>
          <w:sz w:val="20"/>
        </w:rPr>
        <w:t xml:space="preserve"> as application type.</w:t>
      </w:r>
    </w:p>
    <w:p w:rsidR="00D960CB" w:rsidRPr="00EC594D" w:rsidRDefault="00836D94">
      <w:pPr>
        <w:pStyle w:val="Compact"/>
        <w:numPr>
          <w:ilvl w:val="1"/>
          <w:numId w:val="8"/>
        </w:numPr>
        <w:rPr>
          <w:sz w:val="20"/>
        </w:rPr>
      </w:pPr>
      <w:r w:rsidRPr="00EC594D">
        <w:rPr>
          <w:sz w:val="20"/>
        </w:rPr>
        <w:t xml:space="preserve">Add a </w:t>
      </w:r>
      <w:r w:rsidRPr="00EC594D">
        <w:rPr>
          <w:b/>
          <w:sz w:val="20"/>
        </w:rPr>
        <w:t>Sign-on URL</w:t>
      </w:r>
      <w:r w:rsidRPr="00EC594D">
        <w:rPr>
          <w:sz w:val="20"/>
        </w:rPr>
        <w:t xml:space="preserve">, it could be any valid URI string. For example: </w:t>
      </w:r>
      <w:hyperlink r:id="rId15">
        <w:r w:rsidRPr="00EC594D">
          <w:rPr>
            <w:rStyle w:val="Hyperlink"/>
            <w:sz w:val="20"/>
          </w:rPr>
          <w:t>http://localhost</w:t>
        </w:r>
      </w:hyperlink>
      <w:r w:rsidRPr="00EC594D">
        <w:rPr>
          <w:sz w:val="20"/>
        </w:rPr>
        <w:t>.</w:t>
      </w:r>
      <w:r w:rsidRPr="00EC594D">
        <w:rPr>
          <w:sz w:val="20"/>
        </w:rPr>
        <w:br/>
      </w:r>
    </w:p>
    <w:p w:rsidR="00D960CB" w:rsidRPr="00EC594D" w:rsidRDefault="00836D94">
      <w:pPr>
        <w:pStyle w:val="Compact"/>
        <w:numPr>
          <w:ilvl w:val="1"/>
          <w:numId w:val="8"/>
        </w:numPr>
        <w:rPr>
          <w:sz w:val="20"/>
        </w:rPr>
      </w:pPr>
      <w:r w:rsidRPr="00EC594D">
        <w:rPr>
          <w:sz w:val="20"/>
        </w:rPr>
        <w:t xml:space="preserve">Click on </w:t>
      </w:r>
      <w:r w:rsidRPr="00EC594D">
        <w:rPr>
          <w:b/>
          <w:sz w:val="20"/>
        </w:rPr>
        <w:t>Create</w:t>
      </w:r>
      <w:r w:rsidRPr="00EC594D">
        <w:rPr>
          <w:sz w:val="20"/>
        </w:rPr>
        <w:t>.</w:t>
      </w:r>
    </w:p>
    <w:p w:rsidR="00D960CB" w:rsidRPr="00EC594D" w:rsidRDefault="00836D94">
      <w:pPr>
        <w:pStyle w:val="Compact"/>
        <w:numPr>
          <w:ilvl w:val="0"/>
          <w:numId w:val="7"/>
        </w:numPr>
        <w:rPr>
          <w:sz w:val="20"/>
        </w:rPr>
      </w:pPr>
      <w:r w:rsidRPr="00EC594D">
        <w:rPr>
          <w:sz w:val="20"/>
        </w:rPr>
        <w:t>Open the registered app:</w:t>
      </w:r>
    </w:p>
    <w:p w:rsidR="00D960CB" w:rsidRPr="00EC594D" w:rsidRDefault="00836D94">
      <w:pPr>
        <w:pStyle w:val="Compact"/>
        <w:numPr>
          <w:ilvl w:val="1"/>
          <w:numId w:val="9"/>
        </w:numPr>
        <w:rPr>
          <w:sz w:val="20"/>
        </w:rPr>
      </w:pPr>
      <w:r w:rsidRPr="00EC594D">
        <w:rPr>
          <w:sz w:val="20"/>
        </w:rPr>
        <w:t>Search for your newly registered app by name.</w:t>
      </w:r>
    </w:p>
    <w:p w:rsidR="00D960CB" w:rsidRPr="00EC594D" w:rsidRDefault="00836D94">
      <w:pPr>
        <w:pStyle w:val="Compact"/>
        <w:numPr>
          <w:ilvl w:val="1"/>
          <w:numId w:val="9"/>
        </w:numPr>
        <w:rPr>
          <w:sz w:val="20"/>
        </w:rPr>
      </w:pPr>
      <w:r w:rsidRPr="00EC594D">
        <w:rPr>
          <w:sz w:val="20"/>
        </w:rPr>
        <w:t>Click on it after finding it in the list of applications.</w:t>
      </w:r>
    </w:p>
    <w:p w:rsidR="00D960CB" w:rsidRPr="00EC594D" w:rsidRDefault="00836D94">
      <w:pPr>
        <w:pStyle w:val="Compact"/>
        <w:numPr>
          <w:ilvl w:val="1"/>
          <w:numId w:val="9"/>
        </w:numPr>
        <w:rPr>
          <w:sz w:val="20"/>
        </w:rPr>
      </w:pPr>
      <w:r w:rsidRPr="00EC594D">
        <w:rPr>
          <w:sz w:val="20"/>
        </w:rPr>
        <w:t xml:space="preserve">Record configuration value </w:t>
      </w:r>
      <w:r w:rsidRPr="00EC594D">
        <w:rPr>
          <w:b/>
          <w:sz w:val="20"/>
        </w:rPr>
        <w:t>Application ID</w:t>
      </w:r>
      <w:r w:rsidRPr="00EC594D">
        <w:rPr>
          <w:sz w:val="20"/>
        </w:rPr>
        <w:t xml:space="preserve"> for upcoming steps.</w:t>
      </w:r>
    </w:p>
    <w:p w:rsidR="00D960CB" w:rsidRPr="00EC594D" w:rsidRDefault="00836D94">
      <w:pPr>
        <w:pStyle w:val="Compact"/>
        <w:numPr>
          <w:ilvl w:val="0"/>
          <w:numId w:val="7"/>
        </w:numPr>
        <w:rPr>
          <w:sz w:val="20"/>
        </w:rPr>
      </w:pPr>
      <w:r w:rsidRPr="00EC594D">
        <w:rPr>
          <w:sz w:val="20"/>
        </w:rPr>
        <w:t>Get the application secret:</w:t>
      </w:r>
    </w:p>
    <w:p w:rsidR="00D960CB" w:rsidRPr="00EC594D" w:rsidRDefault="00836D94">
      <w:pPr>
        <w:pStyle w:val="Compact"/>
        <w:numPr>
          <w:ilvl w:val="1"/>
          <w:numId w:val="10"/>
        </w:numPr>
        <w:rPr>
          <w:sz w:val="20"/>
        </w:rPr>
      </w:pPr>
      <w:r w:rsidRPr="00EC594D">
        <w:rPr>
          <w:sz w:val="20"/>
        </w:rPr>
        <w:t xml:space="preserve">Click on </w:t>
      </w:r>
      <w:r w:rsidRPr="00EC594D">
        <w:rPr>
          <w:b/>
          <w:sz w:val="20"/>
        </w:rPr>
        <w:t>Keys</w:t>
      </w:r>
      <w:r w:rsidRPr="00EC594D">
        <w:rPr>
          <w:sz w:val="20"/>
        </w:rPr>
        <w:t xml:space="preserve"> to open a new pane.</w:t>
      </w:r>
    </w:p>
    <w:p w:rsidR="00D960CB" w:rsidRPr="00EC594D" w:rsidRDefault="00836D94">
      <w:pPr>
        <w:pStyle w:val="Compact"/>
        <w:numPr>
          <w:ilvl w:val="1"/>
          <w:numId w:val="10"/>
        </w:numPr>
        <w:rPr>
          <w:sz w:val="20"/>
        </w:rPr>
      </w:pPr>
      <w:r w:rsidRPr="00EC594D">
        <w:rPr>
          <w:sz w:val="20"/>
        </w:rPr>
        <w:t xml:space="preserve">Add a new </w:t>
      </w:r>
      <w:r w:rsidRPr="00EC594D">
        <w:rPr>
          <w:b/>
          <w:sz w:val="20"/>
        </w:rPr>
        <w:t>Key description</w:t>
      </w:r>
      <w:r w:rsidRPr="00EC594D">
        <w:rPr>
          <w:sz w:val="20"/>
        </w:rPr>
        <w:t xml:space="preserve"> like "key", set the </w:t>
      </w:r>
      <w:r w:rsidRPr="00EC594D">
        <w:rPr>
          <w:b/>
          <w:sz w:val="20"/>
        </w:rPr>
        <w:t>Duration</w:t>
      </w:r>
      <w:r w:rsidRPr="00EC594D">
        <w:rPr>
          <w:sz w:val="20"/>
        </w:rPr>
        <w:t xml:space="preserve"> to "Never expires" and click </w:t>
      </w:r>
      <w:r w:rsidRPr="00EC594D">
        <w:rPr>
          <w:b/>
          <w:sz w:val="20"/>
        </w:rPr>
        <w:t>Save</w:t>
      </w:r>
      <w:r w:rsidRPr="00EC594D">
        <w:rPr>
          <w:sz w:val="20"/>
        </w:rPr>
        <w:t>.</w:t>
      </w:r>
    </w:p>
    <w:p w:rsidR="00D960CB" w:rsidRPr="00EC594D" w:rsidRDefault="00836D94">
      <w:pPr>
        <w:pStyle w:val="Compact"/>
        <w:numPr>
          <w:ilvl w:val="1"/>
          <w:numId w:val="10"/>
        </w:numPr>
        <w:rPr>
          <w:sz w:val="20"/>
        </w:rPr>
      </w:pPr>
      <w:r w:rsidRPr="00EC594D">
        <w:rPr>
          <w:sz w:val="20"/>
        </w:rPr>
        <w:t xml:space="preserve">Record configuration value for the </w:t>
      </w:r>
      <w:r w:rsidRPr="00EC594D">
        <w:rPr>
          <w:b/>
          <w:sz w:val="20"/>
        </w:rPr>
        <w:t>Application secret</w:t>
      </w:r>
      <w:r w:rsidRPr="00EC594D">
        <w:rPr>
          <w:sz w:val="20"/>
        </w:rPr>
        <w:t xml:space="preserve"> by copying and pasting contents of the "Value" cell.</w:t>
      </w:r>
    </w:p>
    <w:p w:rsidR="00D960CB" w:rsidRPr="00EC594D" w:rsidRDefault="00836D94">
      <w:pPr>
        <w:pStyle w:val="Compact"/>
        <w:numPr>
          <w:ilvl w:val="0"/>
          <w:numId w:val="7"/>
        </w:numPr>
        <w:rPr>
          <w:sz w:val="20"/>
        </w:rPr>
      </w:pPr>
      <w:r w:rsidRPr="00EC594D">
        <w:rPr>
          <w:sz w:val="20"/>
        </w:rPr>
        <w:t xml:space="preserve">Setup </w:t>
      </w:r>
      <w:r w:rsidRPr="00EC594D">
        <w:rPr>
          <w:b/>
          <w:sz w:val="20"/>
        </w:rPr>
        <w:t>Required permissions</w:t>
      </w:r>
      <w:r w:rsidRPr="00EC594D">
        <w:rPr>
          <w:sz w:val="20"/>
        </w:rPr>
        <w:t xml:space="preserve"> for connecting to CDS:</w:t>
      </w:r>
    </w:p>
    <w:p w:rsidR="00D960CB" w:rsidRPr="00EC594D" w:rsidRDefault="00836D94">
      <w:pPr>
        <w:pStyle w:val="Compact"/>
        <w:numPr>
          <w:ilvl w:val="1"/>
          <w:numId w:val="11"/>
        </w:numPr>
        <w:rPr>
          <w:sz w:val="20"/>
        </w:rPr>
      </w:pPr>
      <w:r w:rsidRPr="00EC594D">
        <w:rPr>
          <w:sz w:val="20"/>
        </w:rPr>
        <w:t xml:space="preserve">Click on </w:t>
      </w:r>
      <w:r w:rsidRPr="00EC594D">
        <w:rPr>
          <w:b/>
          <w:sz w:val="20"/>
        </w:rPr>
        <w:t>Required permissions</w:t>
      </w:r>
      <w:r w:rsidRPr="00EC594D">
        <w:rPr>
          <w:sz w:val="20"/>
        </w:rPr>
        <w:t xml:space="preserve"> to open a new pane.</w:t>
      </w:r>
    </w:p>
    <w:p w:rsidR="00D960CB" w:rsidRPr="00EC594D" w:rsidRDefault="00836D94">
      <w:pPr>
        <w:pStyle w:val="Compact"/>
        <w:numPr>
          <w:ilvl w:val="1"/>
          <w:numId w:val="11"/>
        </w:numPr>
        <w:rPr>
          <w:sz w:val="20"/>
        </w:rPr>
      </w:pPr>
      <w:r w:rsidRPr="00EC594D">
        <w:rPr>
          <w:sz w:val="20"/>
        </w:rPr>
        <w:t xml:space="preserve">Click on </w:t>
      </w:r>
      <w:r w:rsidRPr="00EC594D">
        <w:rPr>
          <w:b/>
          <w:sz w:val="20"/>
        </w:rPr>
        <w:t>Add</w:t>
      </w:r>
      <w:r w:rsidRPr="00EC594D">
        <w:rPr>
          <w:sz w:val="20"/>
        </w:rPr>
        <w:t>.</w:t>
      </w:r>
    </w:p>
    <w:p w:rsidR="00D960CB" w:rsidRPr="00EC594D" w:rsidRDefault="00836D94">
      <w:pPr>
        <w:pStyle w:val="Compact"/>
        <w:numPr>
          <w:ilvl w:val="1"/>
          <w:numId w:val="11"/>
        </w:numPr>
        <w:rPr>
          <w:sz w:val="20"/>
        </w:rPr>
      </w:pPr>
      <w:r w:rsidRPr="00EC594D">
        <w:rPr>
          <w:sz w:val="20"/>
        </w:rPr>
        <w:t xml:space="preserve">Navigate to </w:t>
      </w:r>
      <w:r w:rsidRPr="00EC594D">
        <w:rPr>
          <w:b/>
          <w:sz w:val="20"/>
        </w:rPr>
        <w:t>Select an API</w:t>
      </w:r>
      <w:r w:rsidRPr="00EC594D">
        <w:rPr>
          <w:sz w:val="20"/>
        </w:rPr>
        <w:t>.</w:t>
      </w:r>
    </w:p>
    <w:p w:rsidR="00D960CB" w:rsidRPr="00EC594D" w:rsidRDefault="00836D94">
      <w:pPr>
        <w:pStyle w:val="Compact"/>
        <w:numPr>
          <w:ilvl w:val="1"/>
          <w:numId w:val="11"/>
        </w:numPr>
        <w:rPr>
          <w:sz w:val="20"/>
        </w:rPr>
      </w:pPr>
      <w:r w:rsidRPr="00EC594D">
        <w:rPr>
          <w:sz w:val="20"/>
        </w:rPr>
        <w:t xml:space="preserve">Search for and choose </w:t>
      </w:r>
      <w:r w:rsidRPr="00EC594D">
        <w:rPr>
          <w:b/>
          <w:sz w:val="20"/>
        </w:rPr>
        <w:t>PowerApps Runtime Service</w:t>
      </w:r>
      <w:r w:rsidRPr="00EC594D">
        <w:rPr>
          <w:sz w:val="20"/>
        </w:rPr>
        <w:t xml:space="preserve">, then click </w:t>
      </w:r>
      <w:r w:rsidRPr="00EC594D">
        <w:rPr>
          <w:b/>
          <w:sz w:val="20"/>
        </w:rPr>
        <w:t>Select</w:t>
      </w:r>
      <w:r w:rsidRPr="00EC594D">
        <w:rPr>
          <w:sz w:val="20"/>
        </w:rPr>
        <w:t xml:space="preserve">. If you cannot find this service refer to the </w:t>
      </w:r>
      <w:r w:rsidRPr="00EC594D">
        <w:rPr>
          <w:b/>
          <w:sz w:val="20"/>
        </w:rPr>
        <w:t>Troubleshooting</w:t>
      </w:r>
      <w:r w:rsidRPr="00EC594D">
        <w:rPr>
          <w:sz w:val="20"/>
        </w:rPr>
        <w:t xml:space="preserve"> section under </w:t>
      </w:r>
      <w:r w:rsidRPr="00EC594D">
        <w:rPr>
          <w:b/>
          <w:sz w:val="20"/>
        </w:rPr>
        <w:t>Required permissions service not found</w:t>
      </w:r>
      <w:r w:rsidRPr="00EC594D">
        <w:rPr>
          <w:sz w:val="20"/>
        </w:rPr>
        <w:t>.</w:t>
      </w:r>
    </w:p>
    <w:p w:rsidR="00D960CB" w:rsidRPr="00EC594D" w:rsidRDefault="00836D94">
      <w:pPr>
        <w:pStyle w:val="Compact"/>
        <w:numPr>
          <w:ilvl w:val="1"/>
          <w:numId w:val="11"/>
        </w:numPr>
        <w:rPr>
          <w:sz w:val="20"/>
        </w:rPr>
      </w:pPr>
      <w:r w:rsidRPr="00EC594D">
        <w:rPr>
          <w:sz w:val="20"/>
        </w:rPr>
        <w:t xml:space="preserve">Check all entries under </w:t>
      </w:r>
      <w:r w:rsidRPr="00EC594D">
        <w:rPr>
          <w:b/>
          <w:sz w:val="20"/>
        </w:rPr>
        <w:t>Delegated permissions</w:t>
      </w:r>
      <w:r w:rsidRPr="00EC594D">
        <w:rPr>
          <w:sz w:val="20"/>
        </w:rPr>
        <w:t xml:space="preserve">, then click </w:t>
      </w:r>
      <w:r w:rsidRPr="00EC594D">
        <w:rPr>
          <w:b/>
          <w:sz w:val="20"/>
        </w:rPr>
        <w:t>Select</w:t>
      </w:r>
      <w:r w:rsidRPr="00EC594D">
        <w:rPr>
          <w:sz w:val="20"/>
        </w:rPr>
        <w:t>.</w:t>
      </w:r>
      <w:ins w:id="12" w:author="Chris Garty" w:date="2017-04-04T22:54:00Z">
        <w:r w:rsidR="00A70592">
          <w:rPr>
            <w:sz w:val="20"/>
          </w:rPr>
          <w:t xml:space="preserve"> </w:t>
        </w:r>
        <w:r w:rsidR="00A70592">
          <w:rPr>
            <w:sz w:val="20"/>
          </w:rPr>
          <w:t>Note: you may have to check and uncheck the box multiple times before the Select button is enabled.</w:t>
        </w:r>
      </w:ins>
    </w:p>
    <w:p w:rsidR="00D960CB" w:rsidRPr="00EC594D" w:rsidRDefault="00836D94">
      <w:pPr>
        <w:pStyle w:val="Compact"/>
        <w:numPr>
          <w:ilvl w:val="1"/>
          <w:numId w:val="11"/>
        </w:numPr>
        <w:rPr>
          <w:sz w:val="20"/>
        </w:rPr>
      </w:pPr>
      <w:r w:rsidRPr="00EC594D">
        <w:rPr>
          <w:sz w:val="20"/>
        </w:rPr>
        <w:t xml:space="preserve">Click on </w:t>
      </w:r>
      <w:r w:rsidRPr="00EC594D">
        <w:rPr>
          <w:b/>
          <w:sz w:val="20"/>
        </w:rPr>
        <w:t>Done</w:t>
      </w:r>
      <w:r w:rsidRPr="00EC594D">
        <w:rPr>
          <w:sz w:val="20"/>
        </w:rPr>
        <w:t xml:space="preserve"> to finalize setting up permissions for this service.</w:t>
      </w:r>
    </w:p>
    <w:p w:rsidR="00D960CB" w:rsidRPr="00EC594D" w:rsidRDefault="00836D94">
      <w:pPr>
        <w:pStyle w:val="Compact"/>
        <w:numPr>
          <w:ilvl w:val="1"/>
          <w:numId w:val="11"/>
        </w:numPr>
        <w:rPr>
          <w:sz w:val="20"/>
        </w:rPr>
      </w:pPr>
      <w:r w:rsidRPr="00EC594D">
        <w:rPr>
          <w:sz w:val="20"/>
        </w:rPr>
        <w:lastRenderedPageBreak/>
        <w:t xml:space="preserve">Repeat the 3 steps above for </w:t>
      </w:r>
      <w:r w:rsidRPr="00EC594D">
        <w:rPr>
          <w:b/>
          <w:sz w:val="20"/>
        </w:rPr>
        <w:t>Windows Azure Service Management API</w:t>
      </w:r>
      <w:r w:rsidRPr="00EC594D">
        <w:rPr>
          <w:sz w:val="20"/>
        </w:rPr>
        <w:t>.</w:t>
      </w:r>
    </w:p>
    <w:p w:rsidR="00D960CB" w:rsidRPr="00EC594D" w:rsidRDefault="00836D94">
      <w:pPr>
        <w:pStyle w:val="Compact"/>
        <w:numPr>
          <w:ilvl w:val="0"/>
          <w:numId w:val="7"/>
        </w:numPr>
        <w:rPr>
          <w:sz w:val="20"/>
        </w:rPr>
      </w:pPr>
      <w:r w:rsidRPr="00EC594D">
        <w:rPr>
          <w:sz w:val="20"/>
        </w:rPr>
        <w:t>Get the Function application's resource ID:</w:t>
      </w:r>
    </w:p>
    <w:p w:rsidR="00D960CB" w:rsidRPr="00EC594D" w:rsidRDefault="00836D94">
      <w:pPr>
        <w:pStyle w:val="Compact"/>
        <w:numPr>
          <w:ilvl w:val="1"/>
          <w:numId w:val="12"/>
        </w:numPr>
        <w:rPr>
          <w:sz w:val="20"/>
        </w:rPr>
      </w:pPr>
      <w:r w:rsidRPr="00EC594D">
        <w:rPr>
          <w:sz w:val="20"/>
        </w:rPr>
        <w:t xml:space="preserve">Open the application's JSON manifest directly, by clicking on </w:t>
      </w:r>
      <w:r w:rsidRPr="00EC594D">
        <w:rPr>
          <w:b/>
          <w:sz w:val="20"/>
        </w:rPr>
        <w:t>Manifest</w:t>
      </w:r>
      <w:r w:rsidRPr="00EC594D">
        <w:rPr>
          <w:sz w:val="20"/>
        </w:rPr>
        <w:t xml:space="preserve"> on top of the registered app pane.</w:t>
      </w:r>
    </w:p>
    <w:p w:rsidR="00D960CB" w:rsidRPr="00EC594D" w:rsidRDefault="00836D94">
      <w:pPr>
        <w:pStyle w:val="Compact"/>
        <w:numPr>
          <w:ilvl w:val="1"/>
          <w:numId w:val="12"/>
        </w:numPr>
        <w:rPr>
          <w:sz w:val="20"/>
        </w:rPr>
      </w:pPr>
      <w:r w:rsidRPr="00EC594D">
        <w:rPr>
          <w:sz w:val="20"/>
        </w:rPr>
        <w:t xml:space="preserve">Record the config value </w:t>
      </w:r>
      <w:r w:rsidRPr="00EC594D">
        <w:rPr>
          <w:b/>
          <w:sz w:val="20"/>
        </w:rPr>
        <w:t>AAD function resource ID</w:t>
      </w:r>
      <w:r w:rsidRPr="00EC594D">
        <w:rPr>
          <w:sz w:val="20"/>
        </w:rPr>
        <w:t xml:space="preserve"> from any entry under </w:t>
      </w:r>
      <w:r w:rsidRPr="00EC594D">
        <w:rPr>
          <w:rStyle w:val="VerbatimChar"/>
          <w:sz w:val="18"/>
        </w:rPr>
        <w:t>identifierUris</w:t>
      </w:r>
      <w:r w:rsidRPr="00EC594D">
        <w:rPr>
          <w:sz w:val="20"/>
        </w:rPr>
        <w:t xml:space="preserve">. Following is an example: </w:t>
      </w:r>
      <w:r w:rsidRPr="00EC594D">
        <w:rPr>
          <w:rStyle w:val="VerbatimChar"/>
          <w:sz w:val="18"/>
        </w:rPr>
        <w:t>https://[tenant_name].onmicrosoft.com/4598e084-55a7-4d57-88ae-59902d8e3a52</w:t>
      </w:r>
      <w:r w:rsidRPr="00EC594D">
        <w:rPr>
          <w:sz w:val="20"/>
        </w:rPr>
        <w:t>.</w:t>
      </w:r>
    </w:p>
    <w:p w:rsidR="00D960CB" w:rsidRPr="00EC594D" w:rsidRDefault="00836D94">
      <w:pPr>
        <w:pStyle w:val="Compact"/>
        <w:numPr>
          <w:ilvl w:val="0"/>
          <w:numId w:val="7"/>
        </w:numPr>
        <w:rPr>
          <w:sz w:val="20"/>
        </w:rPr>
      </w:pPr>
      <w:r w:rsidRPr="00EC594D">
        <w:rPr>
          <w:b/>
          <w:sz w:val="20"/>
        </w:rPr>
        <w:t>Note</w:t>
      </w:r>
      <w:r w:rsidRPr="00EC594D">
        <w:rPr>
          <w:sz w:val="20"/>
        </w:rPr>
        <w:t xml:space="preserve"> - Configuring </w:t>
      </w:r>
      <w:r w:rsidRPr="00EC594D">
        <w:rPr>
          <w:b/>
          <w:sz w:val="20"/>
        </w:rPr>
        <w:t>known client applications</w:t>
      </w:r>
      <w:r w:rsidRPr="00EC594D">
        <w:rPr>
          <w:sz w:val="20"/>
        </w:rPr>
        <w:t xml:space="preserve"> must be performed after registering the other application(s). The step is needed for seamless propagation of required permissions to clients. After completing all registrations go to section </w:t>
      </w:r>
      <w:r w:rsidRPr="00EC594D">
        <w:rPr>
          <w:b/>
          <w:sz w:val="20"/>
        </w:rPr>
        <w:t>Add known applications to Azure Function app</w:t>
      </w:r>
      <w:r w:rsidRPr="00EC594D">
        <w:rPr>
          <w:sz w:val="20"/>
        </w:rPr>
        <w:t>.</w:t>
      </w:r>
    </w:p>
    <w:p w:rsidR="00D960CB" w:rsidRPr="00EC594D" w:rsidRDefault="00836D94">
      <w:pPr>
        <w:pStyle w:val="Heading2"/>
        <w:rPr>
          <w:sz w:val="24"/>
        </w:rPr>
      </w:pPr>
      <w:bookmarkStart w:id="13" w:name="client-application-registration"/>
      <w:bookmarkEnd w:id="13"/>
      <w:r w:rsidRPr="00EC594D">
        <w:rPr>
          <w:sz w:val="24"/>
        </w:rPr>
        <w:t>Client application registration</w:t>
      </w:r>
    </w:p>
    <w:p w:rsidR="00D960CB" w:rsidRPr="00EC594D" w:rsidRDefault="00836D94">
      <w:pPr>
        <w:pStyle w:val="FirstParagraph"/>
        <w:rPr>
          <w:sz w:val="20"/>
        </w:rPr>
      </w:pPr>
      <w:r w:rsidRPr="00EC594D">
        <w:rPr>
          <w:sz w:val="20"/>
        </w:rPr>
        <w:t>Follow these steps to register and configure your client application in Azure AD:</w:t>
      </w:r>
    </w:p>
    <w:p w:rsidR="00D960CB" w:rsidRPr="00EC594D" w:rsidRDefault="00836D94">
      <w:pPr>
        <w:pStyle w:val="Compact"/>
        <w:numPr>
          <w:ilvl w:val="0"/>
          <w:numId w:val="13"/>
        </w:numPr>
        <w:rPr>
          <w:sz w:val="20"/>
        </w:rPr>
      </w:pPr>
      <w:r w:rsidRPr="00EC594D">
        <w:rPr>
          <w:sz w:val="20"/>
        </w:rPr>
        <w:t xml:space="preserve">Go back to </w:t>
      </w:r>
      <w:r w:rsidRPr="00EC594D">
        <w:rPr>
          <w:b/>
          <w:sz w:val="20"/>
        </w:rPr>
        <w:t>Azure Acitve Directory</w:t>
      </w:r>
      <w:r w:rsidRPr="00EC594D">
        <w:rPr>
          <w:sz w:val="20"/>
        </w:rPr>
        <w:t xml:space="preserve"> then click on </w:t>
      </w:r>
      <w:r w:rsidRPr="00EC594D">
        <w:rPr>
          <w:b/>
          <w:sz w:val="20"/>
        </w:rPr>
        <w:t>App registrations</w:t>
      </w:r>
      <w:r w:rsidRPr="00EC594D">
        <w:rPr>
          <w:sz w:val="20"/>
        </w:rPr>
        <w:t>.</w:t>
      </w:r>
    </w:p>
    <w:p w:rsidR="00D960CB" w:rsidRPr="00EC594D" w:rsidRDefault="00836D94">
      <w:pPr>
        <w:pStyle w:val="Compact"/>
        <w:numPr>
          <w:ilvl w:val="0"/>
          <w:numId w:val="13"/>
        </w:numPr>
        <w:rPr>
          <w:sz w:val="20"/>
        </w:rPr>
      </w:pPr>
      <w:r w:rsidRPr="00EC594D">
        <w:rPr>
          <w:sz w:val="20"/>
        </w:rPr>
        <w:t>Create the application resource that we will be used when prompting you to login:</w:t>
      </w:r>
    </w:p>
    <w:p w:rsidR="00D960CB" w:rsidRPr="00EC594D" w:rsidRDefault="00836D94">
      <w:pPr>
        <w:pStyle w:val="Compact"/>
        <w:numPr>
          <w:ilvl w:val="1"/>
          <w:numId w:val="14"/>
        </w:numPr>
        <w:rPr>
          <w:sz w:val="20"/>
        </w:rPr>
      </w:pPr>
      <w:r w:rsidRPr="00EC594D">
        <w:rPr>
          <w:sz w:val="20"/>
        </w:rPr>
        <w:t xml:space="preserve">Click on </w:t>
      </w:r>
      <w:r w:rsidRPr="00EC594D">
        <w:rPr>
          <w:b/>
          <w:sz w:val="20"/>
        </w:rPr>
        <w:t>Add</w:t>
      </w:r>
      <w:r w:rsidRPr="00EC594D">
        <w:rPr>
          <w:sz w:val="20"/>
        </w:rPr>
        <w:t xml:space="preserve"> to see a Create pane.</w:t>
      </w:r>
    </w:p>
    <w:p w:rsidR="00D960CB" w:rsidRPr="00EC594D" w:rsidRDefault="00836D94">
      <w:pPr>
        <w:pStyle w:val="Compact"/>
        <w:numPr>
          <w:ilvl w:val="1"/>
          <w:numId w:val="14"/>
        </w:numPr>
        <w:rPr>
          <w:sz w:val="20"/>
        </w:rPr>
      </w:pPr>
      <w:r w:rsidRPr="00EC594D">
        <w:rPr>
          <w:sz w:val="20"/>
        </w:rPr>
        <w:t xml:space="preserve">Enter a </w:t>
      </w:r>
      <w:r w:rsidRPr="00EC594D">
        <w:rPr>
          <w:b/>
          <w:sz w:val="20"/>
        </w:rPr>
        <w:t>Name</w:t>
      </w:r>
      <w:r w:rsidRPr="00EC594D">
        <w:rPr>
          <w:sz w:val="20"/>
        </w:rPr>
        <w:t xml:space="preserve"> for your client application.</w:t>
      </w:r>
    </w:p>
    <w:p w:rsidR="00D960CB" w:rsidRPr="00EC594D" w:rsidRDefault="00836D94">
      <w:pPr>
        <w:pStyle w:val="Compact"/>
        <w:numPr>
          <w:ilvl w:val="1"/>
          <w:numId w:val="14"/>
        </w:numPr>
        <w:rPr>
          <w:sz w:val="20"/>
        </w:rPr>
      </w:pPr>
      <w:r w:rsidRPr="00EC594D">
        <w:rPr>
          <w:sz w:val="20"/>
        </w:rPr>
        <w:t xml:space="preserve">Select </w:t>
      </w:r>
      <w:r w:rsidRPr="00EC594D">
        <w:rPr>
          <w:b/>
          <w:sz w:val="20"/>
        </w:rPr>
        <w:t>Native</w:t>
      </w:r>
      <w:r w:rsidRPr="00EC594D">
        <w:rPr>
          <w:sz w:val="20"/>
        </w:rPr>
        <w:t xml:space="preserve"> as application type.</w:t>
      </w:r>
    </w:p>
    <w:p w:rsidR="00D960CB" w:rsidRPr="00EC594D" w:rsidRDefault="00836D94">
      <w:pPr>
        <w:pStyle w:val="Compact"/>
        <w:numPr>
          <w:ilvl w:val="1"/>
          <w:numId w:val="14"/>
        </w:numPr>
        <w:rPr>
          <w:sz w:val="20"/>
        </w:rPr>
      </w:pPr>
      <w:r w:rsidRPr="00EC594D">
        <w:rPr>
          <w:sz w:val="20"/>
        </w:rPr>
        <w:t xml:space="preserve">Add a </w:t>
      </w:r>
      <w:r w:rsidRPr="00EC594D">
        <w:rPr>
          <w:b/>
          <w:sz w:val="20"/>
        </w:rPr>
        <w:t>Redirect URI</w:t>
      </w:r>
      <w:r w:rsidRPr="00EC594D">
        <w:rPr>
          <w:sz w:val="20"/>
        </w:rPr>
        <w:t xml:space="preserve">, it could be any valid URI string. For example: </w:t>
      </w:r>
      <w:hyperlink r:id="rId16">
        <w:r w:rsidRPr="00EC594D">
          <w:rPr>
            <w:rStyle w:val="Hyperlink"/>
            <w:sz w:val="20"/>
          </w:rPr>
          <w:t>http://localhost</w:t>
        </w:r>
      </w:hyperlink>
      <w:r w:rsidRPr="00EC594D">
        <w:rPr>
          <w:sz w:val="20"/>
        </w:rPr>
        <w:t>.</w:t>
      </w:r>
    </w:p>
    <w:p w:rsidR="00D960CB" w:rsidRPr="00EC594D" w:rsidRDefault="00836D94">
      <w:pPr>
        <w:pStyle w:val="Compact"/>
        <w:numPr>
          <w:ilvl w:val="1"/>
          <w:numId w:val="14"/>
        </w:numPr>
        <w:rPr>
          <w:sz w:val="20"/>
        </w:rPr>
      </w:pPr>
      <w:r w:rsidRPr="00EC594D">
        <w:rPr>
          <w:sz w:val="20"/>
        </w:rPr>
        <w:t xml:space="preserve">Record configuration value </w:t>
      </w:r>
      <w:r w:rsidRPr="00EC594D">
        <w:rPr>
          <w:b/>
          <w:sz w:val="20"/>
        </w:rPr>
        <w:t>Redirect URI</w:t>
      </w:r>
      <w:r w:rsidRPr="00EC594D">
        <w:rPr>
          <w:sz w:val="20"/>
        </w:rPr>
        <w:t xml:space="preserve"> for upcoming steps.</w:t>
      </w:r>
    </w:p>
    <w:p w:rsidR="00D960CB" w:rsidRPr="00EC594D" w:rsidRDefault="00836D94">
      <w:pPr>
        <w:pStyle w:val="Compact"/>
        <w:numPr>
          <w:ilvl w:val="1"/>
          <w:numId w:val="14"/>
        </w:numPr>
        <w:rPr>
          <w:sz w:val="20"/>
        </w:rPr>
      </w:pPr>
      <w:r w:rsidRPr="00EC594D">
        <w:rPr>
          <w:sz w:val="20"/>
        </w:rPr>
        <w:t xml:space="preserve">Click on </w:t>
      </w:r>
      <w:r w:rsidRPr="00EC594D">
        <w:rPr>
          <w:b/>
          <w:sz w:val="20"/>
        </w:rPr>
        <w:t>Create</w:t>
      </w:r>
      <w:r w:rsidRPr="00EC594D">
        <w:rPr>
          <w:sz w:val="20"/>
        </w:rPr>
        <w:t>.</w:t>
      </w:r>
    </w:p>
    <w:p w:rsidR="00D960CB" w:rsidRPr="00EC594D" w:rsidRDefault="00836D94">
      <w:pPr>
        <w:pStyle w:val="Compact"/>
        <w:numPr>
          <w:ilvl w:val="0"/>
          <w:numId w:val="13"/>
        </w:numPr>
        <w:rPr>
          <w:sz w:val="20"/>
        </w:rPr>
      </w:pPr>
      <w:r w:rsidRPr="00EC594D">
        <w:rPr>
          <w:sz w:val="20"/>
        </w:rPr>
        <w:t>Open the Registered app:</w:t>
      </w:r>
    </w:p>
    <w:p w:rsidR="00D960CB" w:rsidRPr="00EC594D" w:rsidRDefault="00836D94">
      <w:pPr>
        <w:pStyle w:val="Compact"/>
        <w:numPr>
          <w:ilvl w:val="1"/>
          <w:numId w:val="15"/>
        </w:numPr>
        <w:rPr>
          <w:sz w:val="20"/>
        </w:rPr>
      </w:pPr>
      <w:r w:rsidRPr="00EC594D">
        <w:rPr>
          <w:sz w:val="20"/>
        </w:rPr>
        <w:t>Search for your newly registered app by name.</w:t>
      </w:r>
    </w:p>
    <w:p w:rsidR="00D960CB" w:rsidRPr="00EC594D" w:rsidRDefault="00836D94">
      <w:pPr>
        <w:pStyle w:val="Compact"/>
        <w:numPr>
          <w:ilvl w:val="1"/>
          <w:numId w:val="15"/>
        </w:numPr>
        <w:rPr>
          <w:sz w:val="20"/>
        </w:rPr>
      </w:pPr>
      <w:r w:rsidRPr="00EC594D">
        <w:rPr>
          <w:sz w:val="20"/>
        </w:rPr>
        <w:t>Click on it after finding it in the list of applications.</w:t>
      </w:r>
    </w:p>
    <w:p w:rsidR="00D960CB" w:rsidRPr="00EC594D" w:rsidRDefault="00836D94">
      <w:pPr>
        <w:pStyle w:val="Compact"/>
        <w:numPr>
          <w:ilvl w:val="1"/>
          <w:numId w:val="15"/>
        </w:numPr>
        <w:rPr>
          <w:sz w:val="20"/>
        </w:rPr>
      </w:pPr>
      <w:r w:rsidRPr="00EC594D">
        <w:rPr>
          <w:sz w:val="20"/>
        </w:rPr>
        <w:t xml:space="preserve">Record configuration value </w:t>
      </w:r>
      <w:r w:rsidRPr="00EC594D">
        <w:rPr>
          <w:b/>
          <w:sz w:val="20"/>
        </w:rPr>
        <w:t>Application ID</w:t>
      </w:r>
      <w:r w:rsidRPr="00EC594D">
        <w:rPr>
          <w:sz w:val="20"/>
        </w:rPr>
        <w:t xml:space="preserve"> for upcoming steps.</w:t>
      </w:r>
    </w:p>
    <w:p w:rsidR="00D960CB" w:rsidRPr="00EC594D" w:rsidRDefault="00836D94">
      <w:pPr>
        <w:pStyle w:val="Compact"/>
        <w:numPr>
          <w:ilvl w:val="0"/>
          <w:numId w:val="13"/>
        </w:numPr>
        <w:rPr>
          <w:sz w:val="20"/>
        </w:rPr>
      </w:pPr>
      <w:r w:rsidRPr="00EC594D">
        <w:rPr>
          <w:sz w:val="20"/>
        </w:rPr>
        <w:t xml:space="preserve">Setup </w:t>
      </w:r>
      <w:r w:rsidRPr="00EC594D">
        <w:rPr>
          <w:b/>
          <w:sz w:val="20"/>
        </w:rPr>
        <w:t>Required permissions</w:t>
      </w:r>
      <w:r w:rsidRPr="00EC594D">
        <w:rPr>
          <w:sz w:val="20"/>
        </w:rPr>
        <w:t xml:space="preserve"> for connecting to the Azure Function:</w:t>
      </w:r>
    </w:p>
    <w:p w:rsidR="00D960CB" w:rsidRPr="00EC594D" w:rsidRDefault="00836D94">
      <w:pPr>
        <w:pStyle w:val="Compact"/>
        <w:numPr>
          <w:ilvl w:val="1"/>
          <w:numId w:val="16"/>
        </w:numPr>
        <w:rPr>
          <w:sz w:val="20"/>
        </w:rPr>
      </w:pPr>
      <w:r w:rsidRPr="00EC594D">
        <w:rPr>
          <w:sz w:val="20"/>
        </w:rPr>
        <w:t xml:space="preserve">Click on </w:t>
      </w:r>
      <w:r w:rsidRPr="00EC594D">
        <w:rPr>
          <w:b/>
          <w:sz w:val="20"/>
        </w:rPr>
        <w:t>Required permissions</w:t>
      </w:r>
      <w:r w:rsidRPr="00EC594D">
        <w:rPr>
          <w:sz w:val="20"/>
        </w:rPr>
        <w:t xml:space="preserve"> to open a new pane.</w:t>
      </w:r>
    </w:p>
    <w:p w:rsidR="00D960CB" w:rsidRPr="00EC594D" w:rsidRDefault="00836D94">
      <w:pPr>
        <w:pStyle w:val="Compact"/>
        <w:numPr>
          <w:ilvl w:val="1"/>
          <w:numId w:val="16"/>
        </w:numPr>
        <w:rPr>
          <w:sz w:val="20"/>
        </w:rPr>
      </w:pPr>
      <w:r w:rsidRPr="00EC594D">
        <w:rPr>
          <w:sz w:val="20"/>
        </w:rPr>
        <w:t xml:space="preserve">Click on </w:t>
      </w:r>
      <w:r w:rsidRPr="00EC594D">
        <w:rPr>
          <w:b/>
          <w:sz w:val="20"/>
        </w:rPr>
        <w:t>Add</w:t>
      </w:r>
      <w:r w:rsidRPr="00EC594D">
        <w:rPr>
          <w:sz w:val="20"/>
        </w:rPr>
        <w:t>.</w:t>
      </w:r>
    </w:p>
    <w:p w:rsidR="00D960CB" w:rsidRPr="00EC594D" w:rsidRDefault="00836D94">
      <w:pPr>
        <w:pStyle w:val="Compact"/>
        <w:numPr>
          <w:ilvl w:val="1"/>
          <w:numId w:val="16"/>
        </w:numPr>
        <w:rPr>
          <w:sz w:val="20"/>
        </w:rPr>
      </w:pPr>
      <w:r w:rsidRPr="00EC594D">
        <w:rPr>
          <w:sz w:val="20"/>
        </w:rPr>
        <w:t xml:space="preserve">Navigate to </w:t>
      </w:r>
      <w:r w:rsidRPr="00EC594D">
        <w:rPr>
          <w:b/>
          <w:sz w:val="20"/>
        </w:rPr>
        <w:t>Select an API</w:t>
      </w:r>
      <w:r w:rsidRPr="00EC594D">
        <w:rPr>
          <w:sz w:val="20"/>
        </w:rPr>
        <w:t>.</w:t>
      </w:r>
    </w:p>
    <w:p w:rsidR="00D960CB" w:rsidRPr="00EC594D" w:rsidRDefault="00836D94">
      <w:pPr>
        <w:pStyle w:val="Compact"/>
        <w:numPr>
          <w:ilvl w:val="1"/>
          <w:numId w:val="16"/>
        </w:numPr>
        <w:rPr>
          <w:sz w:val="20"/>
        </w:rPr>
      </w:pPr>
      <w:r w:rsidRPr="00EC594D">
        <w:rPr>
          <w:sz w:val="20"/>
        </w:rPr>
        <w:t xml:space="preserve">Search for and select </w:t>
      </w:r>
      <w:r w:rsidRPr="00EC594D">
        <w:rPr>
          <w:b/>
          <w:sz w:val="20"/>
        </w:rPr>
        <w:t>Name</w:t>
      </w:r>
      <w:r w:rsidRPr="00EC594D">
        <w:rPr>
          <w:sz w:val="20"/>
        </w:rPr>
        <w:t xml:space="preserve"> of the Azure Function web app created in previous step, then click </w:t>
      </w:r>
      <w:r w:rsidRPr="00EC594D">
        <w:rPr>
          <w:b/>
          <w:sz w:val="20"/>
        </w:rPr>
        <w:t>Select</w:t>
      </w:r>
      <w:r w:rsidRPr="00EC594D">
        <w:rPr>
          <w:sz w:val="20"/>
        </w:rPr>
        <w:t>.</w:t>
      </w:r>
    </w:p>
    <w:p w:rsidR="00D960CB" w:rsidRPr="00EC594D" w:rsidRDefault="00836D94">
      <w:pPr>
        <w:pStyle w:val="Compact"/>
        <w:numPr>
          <w:ilvl w:val="1"/>
          <w:numId w:val="16"/>
        </w:numPr>
        <w:rPr>
          <w:sz w:val="20"/>
        </w:rPr>
      </w:pPr>
      <w:r w:rsidRPr="00EC594D">
        <w:rPr>
          <w:sz w:val="20"/>
        </w:rPr>
        <w:t xml:space="preserve">Check all boxes under </w:t>
      </w:r>
      <w:r w:rsidRPr="00EC594D">
        <w:rPr>
          <w:b/>
          <w:sz w:val="20"/>
        </w:rPr>
        <w:t>Delegated permissions</w:t>
      </w:r>
      <w:r w:rsidRPr="00EC594D">
        <w:rPr>
          <w:sz w:val="20"/>
        </w:rPr>
        <w:t xml:space="preserve"> section, then click </w:t>
      </w:r>
      <w:r w:rsidRPr="00EC594D">
        <w:rPr>
          <w:b/>
          <w:sz w:val="20"/>
        </w:rPr>
        <w:t>Select</w:t>
      </w:r>
      <w:r w:rsidRPr="00EC594D">
        <w:rPr>
          <w:sz w:val="20"/>
        </w:rPr>
        <w:t>.</w:t>
      </w:r>
      <w:ins w:id="14" w:author="Chris Garty" w:date="2017-04-04T22:53:00Z">
        <w:r w:rsidR="00A70592">
          <w:rPr>
            <w:sz w:val="20"/>
          </w:rPr>
          <w:t xml:space="preserve"> Note: you may have to c</w:t>
        </w:r>
      </w:ins>
      <w:ins w:id="15" w:author="Chris Garty" w:date="2017-04-04T22:54:00Z">
        <w:r w:rsidR="00A70592">
          <w:rPr>
            <w:sz w:val="20"/>
          </w:rPr>
          <w:t>heck and uncheck the box multiple times before the Select button is enabled.</w:t>
        </w:r>
      </w:ins>
    </w:p>
    <w:p w:rsidR="00D960CB" w:rsidRPr="00EC594D" w:rsidRDefault="00836D94">
      <w:pPr>
        <w:pStyle w:val="Compact"/>
        <w:numPr>
          <w:ilvl w:val="1"/>
          <w:numId w:val="16"/>
        </w:numPr>
        <w:rPr>
          <w:sz w:val="20"/>
        </w:rPr>
      </w:pPr>
      <w:r w:rsidRPr="00EC594D">
        <w:rPr>
          <w:sz w:val="20"/>
        </w:rPr>
        <w:t xml:space="preserve">Click on </w:t>
      </w:r>
      <w:r w:rsidRPr="00EC594D">
        <w:rPr>
          <w:b/>
          <w:sz w:val="20"/>
        </w:rPr>
        <w:t>Done</w:t>
      </w:r>
      <w:r w:rsidRPr="00EC594D">
        <w:rPr>
          <w:sz w:val="20"/>
        </w:rPr>
        <w:t xml:space="preserve"> to finalize setting up permissions for this service.</w:t>
      </w:r>
    </w:p>
    <w:p w:rsidR="00D960CB" w:rsidRPr="00EC594D" w:rsidRDefault="00836D94">
      <w:pPr>
        <w:pStyle w:val="Heading2"/>
        <w:rPr>
          <w:sz w:val="24"/>
        </w:rPr>
      </w:pPr>
      <w:bookmarkStart w:id="16" w:name="advanced---powerapps-custom-api-applicat"/>
      <w:bookmarkEnd w:id="16"/>
      <w:r w:rsidRPr="00EC594D">
        <w:rPr>
          <w:sz w:val="24"/>
        </w:rPr>
        <w:t>Advanced - PowerApps Custom API application registration</w:t>
      </w:r>
    </w:p>
    <w:p w:rsidR="00D960CB" w:rsidRPr="00EC594D" w:rsidRDefault="00836D94">
      <w:pPr>
        <w:pStyle w:val="FirstParagraph"/>
        <w:rPr>
          <w:sz w:val="20"/>
        </w:rPr>
      </w:pPr>
      <w:r w:rsidRPr="00EC594D">
        <w:rPr>
          <w:sz w:val="20"/>
        </w:rPr>
        <w:t>You can skip this steps if you are not planning to use the Azure Function from PowerApps. If you are interested in using PowerApps, follow these steps to register and configure your PowerApps Custom API application in Azure AD:</w:t>
      </w:r>
    </w:p>
    <w:p w:rsidR="00D960CB" w:rsidRPr="00EC594D" w:rsidRDefault="00836D94">
      <w:pPr>
        <w:pStyle w:val="Compact"/>
        <w:numPr>
          <w:ilvl w:val="0"/>
          <w:numId w:val="17"/>
        </w:numPr>
        <w:rPr>
          <w:sz w:val="20"/>
        </w:rPr>
      </w:pPr>
      <w:r w:rsidRPr="00EC594D">
        <w:rPr>
          <w:sz w:val="20"/>
        </w:rPr>
        <w:t xml:space="preserve">Go back to </w:t>
      </w:r>
      <w:r w:rsidRPr="00EC594D">
        <w:rPr>
          <w:b/>
          <w:sz w:val="20"/>
        </w:rPr>
        <w:t>Azure Active Directory</w:t>
      </w:r>
      <w:r w:rsidRPr="00EC594D">
        <w:rPr>
          <w:sz w:val="20"/>
        </w:rPr>
        <w:t xml:space="preserve"> then click on </w:t>
      </w:r>
      <w:r w:rsidRPr="00EC594D">
        <w:rPr>
          <w:b/>
          <w:sz w:val="20"/>
        </w:rPr>
        <w:t>App registrations</w:t>
      </w:r>
      <w:r w:rsidRPr="00EC594D">
        <w:rPr>
          <w:sz w:val="20"/>
        </w:rPr>
        <w:t>.</w:t>
      </w:r>
    </w:p>
    <w:p w:rsidR="00D960CB" w:rsidRPr="00EC594D" w:rsidRDefault="00836D94">
      <w:pPr>
        <w:pStyle w:val="Compact"/>
        <w:numPr>
          <w:ilvl w:val="0"/>
          <w:numId w:val="17"/>
        </w:numPr>
        <w:rPr>
          <w:sz w:val="20"/>
        </w:rPr>
      </w:pPr>
      <w:r w:rsidRPr="00EC594D">
        <w:rPr>
          <w:sz w:val="20"/>
        </w:rPr>
        <w:t>Create the application resource that we will be used during the PowerApps user login process:</w:t>
      </w:r>
    </w:p>
    <w:p w:rsidR="00D960CB" w:rsidRPr="00EC594D" w:rsidRDefault="00836D94">
      <w:pPr>
        <w:pStyle w:val="Compact"/>
        <w:numPr>
          <w:ilvl w:val="1"/>
          <w:numId w:val="18"/>
        </w:numPr>
        <w:rPr>
          <w:sz w:val="20"/>
        </w:rPr>
      </w:pPr>
      <w:r w:rsidRPr="00EC594D">
        <w:rPr>
          <w:sz w:val="20"/>
        </w:rPr>
        <w:t xml:space="preserve">Click on </w:t>
      </w:r>
      <w:r w:rsidRPr="00EC594D">
        <w:rPr>
          <w:b/>
          <w:sz w:val="20"/>
        </w:rPr>
        <w:t>Add</w:t>
      </w:r>
      <w:r w:rsidRPr="00EC594D">
        <w:rPr>
          <w:sz w:val="20"/>
        </w:rPr>
        <w:t xml:space="preserve"> to see a Create pane.</w:t>
      </w:r>
    </w:p>
    <w:p w:rsidR="00D960CB" w:rsidRPr="00EC594D" w:rsidRDefault="00836D94">
      <w:pPr>
        <w:pStyle w:val="Compact"/>
        <w:numPr>
          <w:ilvl w:val="1"/>
          <w:numId w:val="18"/>
        </w:numPr>
        <w:rPr>
          <w:sz w:val="20"/>
        </w:rPr>
      </w:pPr>
      <w:r w:rsidRPr="00EC594D">
        <w:rPr>
          <w:sz w:val="20"/>
        </w:rPr>
        <w:t xml:space="preserve">Enter a </w:t>
      </w:r>
      <w:r w:rsidRPr="00EC594D">
        <w:rPr>
          <w:b/>
          <w:sz w:val="20"/>
        </w:rPr>
        <w:t>Name</w:t>
      </w:r>
      <w:r w:rsidRPr="00EC594D">
        <w:rPr>
          <w:sz w:val="20"/>
        </w:rPr>
        <w:t xml:space="preserve"> for your registered client application.</w:t>
      </w:r>
    </w:p>
    <w:p w:rsidR="00D960CB" w:rsidRPr="00EC594D" w:rsidRDefault="00836D94">
      <w:pPr>
        <w:pStyle w:val="Compact"/>
        <w:numPr>
          <w:ilvl w:val="1"/>
          <w:numId w:val="18"/>
        </w:numPr>
        <w:rPr>
          <w:sz w:val="20"/>
        </w:rPr>
      </w:pPr>
      <w:r w:rsidRPr="00EC594D">
        <w:rPr>
          <w:sz w:val="20"/>
        </w:rPr>
        <w:t xml:space="preserve">Select </w:t>
      </w:r>
      <w:r w:rsidRPr="00EC594D">
        <w:rPr>
          <w:b/>
          <w:sz w:val="20"/>
        </w:rPr>
        <w:t>Web app / API</w:t>
      </w:r>
      <w:r w:rsidRPr="00EC594D">
        <w:rPr>
          <w:sz w:val="20"/>
        </w:rPr>
        <w:t xml:space="preserve"> as application type.</w:t>
      </w:r>
    </w:p>
    <w:p w:rsidR="00D960CB" w:rsidRPr="00EC594D" w:rsidRDefault="00836D94">
      <w:pPr>
        <w:pStyle w:val="Compact"/>
        <w:numPr>
          <w:ilvl w:val="1"/>
          <w:numId w:val="18"/>
        </w:numPr>
        <w:rPr>
          <w:sz w:val="20"/>
        </w:rPr>
      </w:pPr>
      <w:r w:rsidRPr="00EC594D">
        <w:rPr>
          <w:sz w:val="20"/>
        </w:rPr>
        <w:t xml:space="preserve">Set </w:t>
      </w:r>
      <w:r w:rsidRPr="00EC594D">
        <w:rPr>
          <w:b/>
          <w:sz w:val="20"/>
        </w:rPr>
        <w:t>Sign on URL</w:t>
      </w:r>
      <w:r w:rsidRPr="00EC594D">
        <w:rPr>
          <w:sz w:val="20"/>
        </w:rPr>
        <w:t xml:space="preserve"> to </w:t>
      </w:r>
      <w:r w:rsidRPr="00EC594D">
        <w:rPr>
          <w:rStyle w:val="VerbatimChar"/>
          <w:sz w:val="18"/>
        </w:rPr>
        <w:t>https://msmanaged-na.consent.azure-apim.net/redirect</w:t>
      </w:r>
      <w:r w:rsidRPr="00EC594D">
        <w:rPr>
          <w:sz w:val="20"/>
        </w:rPr>
        <w:t>, and record it for upcoming steps.</w:t>
      </w:r>
    </w:p>
    <w:p w:rsidR="00D960CB" w:rsidRPr="00EC594D" w:rsidRDefault="00836D94">
      <w:pPr>
        <w:pStyle w:val="Compact"/>
        <w:numPr>
          <w:ilvl w:val="1"/>
          <w:numId w:val="18"/>
        </w:numPr>
        <w:rPr>
          <w:sz w:val="20"/>
        </w:rPr>
      </w:pPr>
      <w:r w:rsidRPr="00EC594D">
        <w:rPr>
          <w:sz w:val="20"/>
        </w:rPr>
        <w:t xml:space="preserve">Click on </w:t>
      </w:r>
      <w:r w:rsidRPr="00EC594D">
        <w:rPr>
          <w:b/>
          <w:sz w:val="20"/>
        </w:rPr>
        <w:t>Create</w:t>
      </w:r>
      <w:r w:rsidRPr="00EC594D">
        <w:rPr>
          <w:sz w:val="20"/>
        </w:rPr>
        <w:t>.</w:t>
      </w:r>
    </w:p>
    <w:p w:rsidR="00D960CB" w:rsidRPr="00EC594D" w:rsidRDefault="00836D94">
      <w:pPr>
        <w:pStyle w:val="Compact"/>
        <w:numPr>
          <w:ilvl w:val="0"/>
          <w:numId w:val="17"/>
        </w:numPr>
        <w:rPr>
          <w:sz w:val="20"/>
        </w:rPr>
      </w:pPr>
      <w:r w:rsidRPr="00EC594D">
        <w:rPr>
          <w:sz w:val="20"/>
        </w:rPr>
        <w:lastRenderedPageBreak/>
        <w:t xml:space="preserve">Open the </w:t>
      </w:r>
      <w:r w:rsidRPr="00EC594D">
        <w:rPr>
          <w:b/>
          <w:sz w:val="20"/>
        </w:rPr>
        <w:t>Registered app</w:t>
      </w:r>
      <w:r w:rsidRPr="00EC594D">
        <w:rPr>
          <w:sz w:val="20"/>
        </w:rPr>
        <w:t>:</w:t>
      </w:r>
    </w:p>
    <w:p w:rsidR="00D960CB" w:rsidRPr="00EC594D" w:rsidRDefault="00836D94">
      <w:pPr>
        <w:pStyle w:val="Compact"/>
        <w:numPr>
          <w:ilvl w:val="1"/>
          <w:numId w:val="19"/>
        </w:numPr>
        <w:rPr>
          <w:sz w:val="20"/>
        </w:rPr>
      </w:pPr>
      <w:r w:rsidRPr="00EC594D">
        <w:rPr>
          <w:sz w:val="20"/>
        </w:rPr>
        <w:t>Search for your newly registered app by name</w:t>
      </w:r>
    </w:p>
    <w:p w:rsidR="00D960CB" w:rsidRPr="00EC594D" w:rsidRDefault="00836D94">
      <w:pPr>
        <w:pStyle w:val="Compact"/>
        <w:numPr>
          <w:ilvl w:val="1"/>
          <w:numId w:val="19"/>
        </w:numPr>
        <w:rPr>
          <w:sz w:val="20"/>
        </w:rPr>
      </w:pPr>
      <w:r w:rsidRPr="00EC594D">
        <w:rPr>
          <w:sz w:val="20"/>
        </w:rPr>
        <w:t>Click on it after finding it in the list of applications.</w:t>
      </w:r>
    </w:p>
    <w:p w:rsidR="00D960CB" w:rsidRPr="00EC594D" w:rsidRDefault="00836D94">
      <w:pPr>
        <w:pStyle w:val="Compact"/>
        <w:numPr>
          <w:ilvl w:val="1"/>
          <w:numId w:val="19"/>
        </w:numPr>
        <w:rPr>
          <w:sz w:val="20"/>
        </w:rPr>
      </w:pPr>
      <w:r w:rsidRPr="00EC594D">
        <w:rPr>
          <w:sz w:val="20"/>
        </w:rPr>
        <w:t xml:space="preserve">Record configuration value </w:t>
      </w:r>
      <w:r w:rsidRPr="00EC594D">
        <w:rPr>
          <w:b/>
          <w:sz w:val="20"/>
        </w:rPr>
        <w:t>Application ID</w:t>
      </w:r>
      <w:r w:rsidRPr="00EC594D">
        <w:rPr>
          <w:sz w:val="20"/>
        </w:rPr>
        <w:t xml:space="preserve"> for upcoming steps.</w:t>
      </w:r>
    </w:p>
    <w:p w:rsidR="00D960CB" w:rsidRPr="00EC594D" w:rsidRDefault="00836D94">
      <w:pPr>
        <w:pStyle w:val="Compact"/>
        <w:numPr>
          <w:ilvl w:val="0"/>
          <w:numId w:val="17"/>
        </w:numPr>
        <w:rPr>
          <w:sz w:val="20"/>
        </w:rPr>
      </w:pPr>
      <w:r w:rsidRPr="00EC594D">
        <w:rPr>
          <w:sz w:val="20"/>
        </w:rPr>
        <w:t xml:space="preserve">Setup </w:t>
      </w:r>
      <w:r w:rsidRPr="00EC594D">
        <w:rPr>
          <w:b/>
          <w:sz w:val="20"/>
        </w:rPr>
        <w:t>Required permissions</w:t>
      </w:r>
      <w:r w:rsidRPr="00EC594D">
        <w:rPr>
          <w:sz w:val="20"/>
        </w:rPr>
        <w:t xml:space="preserve"> for connecting to the Azure Function:</w:t>
      </w:r>
    </w:p>
    <w:p w:rsidR="00D960CB" w:rsidRPr="00EC594D" w:rsidRDefault="00836D94">
      <w:pPr>
        <w:pStyle w:val="Compact"/>
        <w:numPr>
          <w:ilvl w:val="1"/>
          <w:numId w:val="20"/>
        </w:numPr>
        <w:rPr>
          <w:sz w:val="20"/>
        </w:rPr>
      </w:pPr>
      <w:r w:rsidRPr="00EC594D">
        <w:rPr>
          <w:sz w:val="20"/>
        </w:rPr>
        <w:t xml:space="preserve">Click on </w:t>
      </w:r>
      <w:r w:rsidRPr="00EC594D">
        <w:rPr>
          <w:b/>
          <w:sz w:val="20"/>
        </w:rPr>
        <w:t>Required permissions</w:t>
      </w:r>
      <w:r w:rsidRPr="00EC594D">
        <w:rPr>
          <w:sz w:val="20"/>
        </w:rPr>
        <w:t xml:space="preserve"> to open a new pane.</w:t>
      </w:r>
    </w:p>
    <w:p w:rsidR="00D960CB" w:rsidRPr="00EC594D" w:rsidRDefault="00836D94">
      <w:pPr>
        <w:pStyle w:val="Compact"/>
        <w:numPr>
          <w:ilvl w:val="1"/>
          <w:numId w:val="20"/>
        </w:numPr>
        <w:rPr>
          <w:sz w:val="20"/>
        </w:rPr>
      </w:pPr>
      <w:r w:rsidRPr="00EC594D">
        <w:rPr>
          <w:sz w:val="20"/>
        </w:rPr>
        <w:t xml:space="preserve">Click on </w:t>
      </w:r>
      <w:r w:rsidRPr="00EC594D">
        <w:rPr>
          <w:b/>
          <w:sz w:val="20"/>
        </w:rPr>
        <w:t>Add</w:t>
      </w:r>
      <w:r w:rsidRPr="00EC594D">
        <w:rPr>
          <w:sz w:val="20"/>
        </w:rPr>
        <w:t>.</w:t>
      </w:r>
    </w:p>
    <w:p w:rsidR="00D960CB" w:rsidRPr="00EC594D" w:rsidRDefault="00836D94">
      <w:pPr>
        <w:pStyle w:val="Compact"/>
        <w:numPr>
          <w:ilvl w:val="1"/>
          <w:numId w:val="20"/>
        </w:numPr>
        <w:rPr>
          <w:sz w:val="20"/>
        </w:rPr>
      </w:pPr>
      <w:r w:rsidRPr="00EC594D">
        <w:rPr>
          <w:sz w:val="20"/>
        </w:rPr>
        <w:t xml:space="preserve">Navigate to </w:t>
      </w:r>
      <w:r w:rsidRPr="00EC594D">
        <w:rPr>
          <w:b/>
          <w:sz w:val="20"/>
        </w:rPr>
        <w:t>Select an API</w:t>
      </w:r>
      <w:r w:rsidRPr="00EC594D">
        <w:rPr>
          <w:sz w:val="20"/>
        </w:rPr>
        <w:t>.</w:t>
      </w:r>
      <w:r w:rsidRPr="00EC594D">
        <w:rPr>
          <w:sz w:val="20"/>
        </w:rPr>
        <w:br/>
        <w:t xml:space="preserve">Search for and choose </w:t>
      </w:r>
      <w:r w:rsidRPr="00EC594D">
        <w:rPr>
          <w:b/>
          <w:sz w:val="20"/>
        </w:rPr>
        <w:t>PowerApps Runtime Service</w:t>
      </w:r>
      <w:r w:rsidRPr="00EC594D">
        <w:rPr>
          <w:sz w:val="20"/>
        </w:rPr>
        <w:t xml:space="preserve">, then click </w:t>
      </w:r>
      <w:r w:rsidRPr="00EC594D">
        <w:rPr>
          <w:b/>
          <w:sz w:val="20"/>
        </w:rPr>
        <w:t>Select</w:t>
      </w:r>
      <w:r w:rsidRPr="00EC594D">
        <w:rPr>
          <w:sz w:val="20"/>
        </w:rPr>
        <w:t>.</w:t>
      </w:r>
    </w:p>
    <w:p w:rsidR="00D960CB" w:rsidRPr="00EC594D" w:rsidRDefault="00836D94">
      <w:pPr>
        <w:pStyle w:val="Compact"/>
        <w:numPr>
          <w:ilvl w:val="1"/>
          <w:numId w:val="20"/>
        </w:numPr>
        <w:rPr>
          <w:sz w:val="20"/>
        </w:rPr>
      </w:pPr>
      <w:r w:rsidRPr="00EC594D">
        <w:rPr>
          <w:sz w:val="20"/>
        </w:rPr>
        <w:t xml:space="preserve">Search for and select </w:t>
      </w:r>
      <w:r w:rsidRPr="00EC594D">
        <w:rPr>
          <w:b/>
          <w:sz w:val="20"/>
        </w:rPr>
        <w:t>Name</w:t>
      </w:r>
      <w:r w:rsidRPr="00EC594D">
        <w:rPr>
          <w:sz w:val="20"/>
        </w:rPr>
        <w:t xml:space="preserve"> of the Azure Function web app created in previous step, then click </w:t>
      </w:r>
      <w:r w:rsidRPr="00EC594D">
        <w:rPr>
          <w:b/>
          <w:sz w:val="20"/>
        </w:rPr>
        <w:t>Select</w:t>
      </w:r>
      <w:r w:rsidRPr="00EC594D">
        <w:rPr>
          <w:sz w:val="20"/>
        </w:rPr>
        <w:t>.</w:t>
      </w:r>
    </w:p>
    <w:p w:rsidR="00D960CB" w:rsidRPr="00EC594D" w:rsidRDefault="00836D94">
      <w:pPr>
        <w:pStyle w:val="Compact"/>
        <w:numPr>
          <w:ilvl w:val="1"/>
          <w:numId w:val="20"/>
        </w:numPr>
        <w:rPr>
          <w:sz w:val="20"/>
        </w:rPr>
      </w:pPr>
      <w:r w:rsidRPr="00EC594D">
        <w:rPr>
          <w:sz w:val="20"/>
        </w:rPr>
        <w:t xml:space="preserve">Check all boxes under </w:t>
      </w:r>
      <w:r w:rsidRPr="00EC594D">
        <w:rPr>
          <w:b/>
          <w:sz w:val="20"/>
        </w:rPr>
        <w:t>Delegated permissions</w:t>
      </w:r>
      <w:r w:rsidRPr="00EC594D">
        <w:rPr>
          <w:sz w:val="20"/>
        </w:rPr>
        <w:t xml:space="preserve"> section, then click </w:t>
      </w:r>
      <w:r w:rsidRPr="00EC594D">
        <w:rPr>
          <w:b/>
          <w:sz w:val="20"/>
        </w:rPr>
        <w:t>Select</w:t>
      </w:r>
      <w:r w:rsidRPr="00EC594D">
        <w:rPr>
          <w:sz w:val="20"/>
        </w:rPr>
        <w:t>.</w:t>
      </w:r>
    </w:p>
    <w:p w:rsidR="00D960CB" w:rsidRPr="00EC594D" w:rsidRDefault="00836D94">
      <w:pPr>
        <w:pStyle w:val="Compact"/>
        <w:numPr>
          <w:ilvl w:val="1"/>
          <w:numId w:val="20"/>
        </w:numPr>
        <w:rPr>
          <w:sz w:val="20"/>
        </w:rPr>
      </w:pPr>
      <w:r w:rsidRPr="00EC594D">
        <w:rPr>
          <w:sz w:val="20"/>
        </w:rPr>
        <w:t xml:space="preserve">Click on </w:t>
      </w:r>
      <w:r w:rsidRPr="00EC594D">
        <w:rPr>
          <w:b/>
          <w:sz w:val="20"/>
        </w:rPr>
        <w:t>Done</w:t>
      </w:r>
      <w:r w:rsidRPr="00EC594D">
        <w:rPr>
          <w:sz w:val="20"/>
        </w:rPr>
        <w:t xml:space="preserve"> to finalize setting up permissions for this service.</w:t>
      </w:r>
    </w:p>
    <w:p w:rsidR="00D960CB" w:rsidRPr="00EC594D" w:rsidRDefault="00836D94">
      <w:pPr>
        <w:pStyle w:val="Heading2"/>
        <w:rPr>
          <w:sz w:val="24"/>
        </w:rPr>
      </w:pPr>
      <w:bookmarkStart w:id="17" w:name="add-known-applications-to-azure-function"/>
      <w:bookmarkEnd w:id="17"/>
      <w:r w:rsidRPr="00EC594D">
        <w:rPr>
          <w:sz w:val="24"/>
        </w:rPr>
        <w:t>Add known applications to Azure Function app</w:t>
      </w:r>
    </w:p>
    <w:p w:rsidR="00D960CB" w:rsidRPr="00EC594D" w:rsidRDefault="00836D94">
      <w:pPr>
        <w:pStyle w:val="FirstParagraph"/>
        <w:rPr>
          <w:sz w:val="20"/>
        </w:rPr>
      </w:pPr>
      <w:r w:rsidRPr="00EC594D">
        <w:rPr>
          <w:sz w:val="20"/>
        </w:rPr>
        <w:t xml:space="preserve">For seamless propagation of required permissions to clients, setup </w:t>
      </w:r>
      <w:r w:rsidRPr="00EC594D">
        <w:rPr>
          <w:b/>
          <w:sz w:val="20"/>
        </w:rPr>
        <w:t>known client applications</w:t>
      </w:r>
      <w:r w:rsidRPr="00EC594D">
        <w:rPr>
          <w:sz w:val="20"/>
        </w:rPr>
        <w:t>. This means that the first time a user logs into a client application, they will be asked to provide all required permissions needed to run this flow. If you skip this step, you may have to manually authorize use of CDS for each user.</w:t>
      </w:r>
    </w:p>
    <w:p w:rsidR="00D960CB" w:rsidRPr="00EC594D" w:rsidRDefault="00836D94">
      <w:pPr>
        <w:pStyle w:val="Compact"/>
        <w:numPr>
          <w:ilvl w:val="0"/>
          <w:numId w:val="21"/>
        </w:numPr>
        <w:rPr>
          <w:sz w:val="20"/>
        </w:rPr>
      </w:pPr>
      <w:r w:rsidRPr="00EC594D">
        <w:rPr>
          <w:sz w:val="20"/>
        </w:rPr>
        <w:t xml:space="preserve">Go back to </w:t>
      </w:r>
      <w:r w:rsidRPr="00EC594D">
        <w:rPr>
          <w:b/>
          <w:sz w:val="20"/>
        </w:rPr>
        <w:t>Azure Active Directory</w:t>
      </w:r>
      <w:r w:rsidRPr="00EC594D">
        <w:rPr>
          <w:sz w:val="20"/>
        </w:rPr>
        <w:t xml:space="preserve"> then click on </w:t>
      </w:r>
      <w:r w:rsidRPr="00EC594D">
        <w:rPr>
          <w:b/>
          <w:sz w:val="20"/>
        </w:rPr>
        <w:t>App registrations</w:t>
      </w:r>
      <w:r w:rsidRPr="00EC594D">
        <w:rPr>
          <w:sz w:val="20"/>
        </w:rPr>
        <w:t>.</w:t>
      </w:r>
    </w:p>
    <w:p w:rsidR="00D960CB" w:rsidRPr="00EC594D" w:rsidRDefault="00836D94">
      <w:pPr>
        <w:pStyle w:val="Compact"/>
        <w:numPr>
          <w:ilvl w:val="0"/>
          <w:numId w:val="21"/>
        </w:numPr>
        <w:rPr>
          <w:sz w:val="20"/>
        </w:rPr>
      </w:pPr>
      <w:r w:rsidRPr="00EC594D">
        <w:rPr>
          <w:sz w:val="20"/>
        </w:rPr>
        <w:t>Open the registered app:</w:t>
      </w:r>
    </w:p>
    <w:p w:rsidR="00D960CB" w:rsidRPr="00EC594D" w:rsidRDefault="00836D94">
      <w:pPr>
        <w:pStyle w:val="Compact"/>
        <w:numPr>
          <w:ilvl w:val="1"/>
          <w:numId w:val="22"/>
        </w:numPr>
        <w:rPr>
          <w:sz w:val="20"/>
        </w:rPr>
      </w:pPr>
      <w:r w:rsidRPr="00EC594D">
        <w:rPr>
          <w:sz w:val="20"/>
        </w:rPr>
        <w:t>Search for your Azure Function web app created in previous step.</w:t>
      </w:r>
    </w:p>
    <w:p w:rsidR="00D960CB" w:rsidRPr="00EC594D" w:rsidRDefault="00836D94">
      <w:pPr>
        <w:pStyle w:val="Compact"/>
        <w:numPr>
          <w:ilvl w:val="1"/>
          <w:numId w:val="22"/>
        </w:numPr>
        <w:rPr>
          <w:sz w:val="20"/>
        </w:rPr>
      </w:pPr>
      <w:r w:rsidRPr="00EC594D">
        <w:rPr>
          <w:sz w:val="20"/>
        </w:rPr>
        <w:t>Click on it after finding it in the list of applications.</w:t>
      </w:r>
    </w:p>
    <w:p w:rsidR="00D960CB" w:rsidRPr="00EC594D" w:rsidRDefault="00836D94">
      <w:pPr>
        <w:pStyle w:val="Compact"/>
        <w:numPr>
          <w:ilvl w:val="1"/>
          <w:numId w:val="22"/>
        </w:numPr>
        <w:rPr>
          <w:sz w:val="20"/>
        </w:rPr>
      </w:pPr>
      <w:r w:rsidRPr="00EC594D">
        <w:rPr>
          <w:sz w:val="20"/>
        </w:rPr>
        <w:t xml:space="preserve">Modify the application's JSON manifest directly, by clicking on </w:t>
      </w:r>
      <w:r w:rsidRPr="00EC594D">
        <w:rPr>
          <w:b/>
          <w:sz w:val="20"/>
        </w:rPr>
        <w:t>Manifest</w:t>
      </w:r>
      <w:r w:rsidRPr="00EC594D">
        <w:rPr>
          <w:sz w:val="20"/>
        </w:rPr>
        <w:t xml:space="preserve"> on top of the registered app pane.</w:t>
      </w:r>
    </w:p>
    <w:p w:rsidR="00D960CB" w:rsidRPr="00EC594D" w:rsidRDefault="00836D94">
      <w:pPr>
        <w:pStyle w:val="Compact"/>
        <w:numPr>
          <w:ilvl w:val="1"/>
          <w:numId w:val="22"/>
        </w:numPr>
        <w:rPr>
          <w:sz w:val="20"/>
        </w:rPr>
      </w:pPr>
      <w:r w:rsidRPr="00EC594D">
        <w:rPr>
          <w:sz w:val="20"/>
        </w:rPr>
        <w:t xml:space="preserve">Click on </w:t>
      </w:r>
      <w:r w:rsidRPr="00EC594D">
        <w:rPr>
          <w:b/>
          <w:sz w:val="20"/>
        </w:rPr>
        <w:t>Download</w:t>
      </w:r>
      <w:r w:rsidRPr="00EC594D">
        <w:rPr>
          <w:sz w:val="20"/>
        </w:rPr>
        <w:t xml:space="preserve"> and save a backup of the manifest, then click </w:t>
      </w:r>
      <w:r w:rsidRPr="00EC594D">
        <w:rPr>
          <w:b/>
          <w:sz w:val="20"/>
        </w:rPr>
        <w:t>Edit</w:t>
      </w:r>
      <w:r w:rsidRPr="00EC594D">
        <w:rPr>
          <w:sz w:val="20"/>
        </w:rPr>
        <w:t xml:space="preserve"> to go back.</w:t>
      </w:r>
    </w:p>
    <w:p w:rsidR="00D960CB" w:rsidRPr="00EC594D" w:rsidRDefault="00836D94">
      <w:pPr>
        <w:pStyle w:val="Compact"/>
        <w:numPr>
          <w:ilvl w:val="1"/>
          <w:numId w:val="22"/>
        </w:numPr>
        <w:rPr>
          <w:sz w:val="20"/>
        </w:rPr>
      </w:pPr>
      <w:r w:rsidRPr="00EC594D">
        <w:rPr>
          <w:sz w:val="20"/>
        </w:rPr>
        <w:t xml:space="preserve">Get the application IDs for both your </w:t>
      </w:r>
      <w:r w:rsidRPr="00EC594D">
        <w:rPr>
          <w:b/>
          <w:sz w:val="20"/>
        </w:rPr>
        <w:t>Client application</w:t>
      </w:r>
      <w:r w:rsidRPr="00EC594D">
        <w:rPr>
          <w:sz w:val="20"/>
        </w:rPr>
        <w:t xml:space="preserve"> and </w:t>
      </w:r>
      <w:r w:rsidRPr="00EC594D">
        <w:rPr>
          <w:b/>
          <w:sz w:val="20"/>
        </w:rPr>
        <w:t>PowerApps custom API application</w:t>
      </w:r>
      <w:r w:rsidRPr="00EC594D">
        <w:rPr>
          <w:sz w:val="20"/>
        </w:rPr>
        <w:t>.</w:t>
      </w:r>
    </w:p>
    <w:p w:rsidR="00D960CB" w:rsidRPr="00EC594D" w:rsidRDefault="00836D94">
      <w:pPr>
        <w:pStyle w:val="Compact"/>
        <w:numPr>
          <w:ilvl w:val="1"/>
          <w:numId w:val="22"/>
        </w:numPr>
        <w:rPr>
          <w:sz w:val="20"/>
        </w:rPr>
      </w:pPr>
      <w:r w:rsidRPr="00EC594D">
        <w:rPr>
          <w:sz w:val="20"/>
        </w:rPr>
        <w:t xml:space="preserve">Add client application IDs as JSON string entries under the JSON array named </w:t>
      </w:r>
      <w:r w:rsidRPr="00EC594D">
        <w:rPr>
          <w:rStyle w:val="VerbatimChar"/>
          <w:sz w:val="18"/>
        </w:rPr>
        <w:t>knownClientApplications</w:t>
      </w:r>
      <w:r w:rsidRPr="00EC594D">
        <w:rPr>
          <w:sz w:val="20"/>
        </w:rPr>
        <w:t xml:space="preserve"> while maintaining validity of the manifest, then click </w:t>
      </w:r>
      <w:r w:rsidRPr="00EC594D">
        <w:rPr>
          <w:b/>
          <w:sz w:val="20"/>
        </w:rPr>
        <w:t>Save</w:t>
      </w:r>
      <w:r w:rsidRPr="00EC594D">
        <w:rPr>
          <w:sz w:val="20"/>
        </w:rPr>
        <w:t>. The manifest will look similar to the following:</w:t>
      </w:r>
    </w:p>
    <w:p w:rsidR="00D960CB" w:rsidRPr="00EC594D" w:rsidRDefault="00836D94">
      <w:pPr>
        <w:pStyle w:val="SourceCode"/>
        <w:rPr>
          <w:sz w:val="20"/>
        </w:rPr>
      </w:pPr>
      <w:r w:rsidRPr="00EC594D">
        <w:rPr>
          <w:rStyle w:val="NormalTok"/>
          <w:sz w:val="18"/>
        </w:rPr>
        <w:t xml:space="preserve">  </w:t>
      </w:r>
      <w:r w:rsidRPr="00EC594D">
        <w:rPr>
          <w:rStyle w:val="StringTok"/>
          <w:sz w:val="18"/>
        </w:rPr>
        <w:t>"knownClientApplications"</w:t>
      </w:r>
      <w:r w:rsidRPr="00EC594D">
        <w:rPr>
          <w:rStyle w:val="OperatorTok"/>
          <w:sz w:val="18"/>
        </w:rPr>
        <w:t>:</w:t>
      </w:r>
      <w:r w:rsidRPr="00EC594D">
        <w:rPr>
          <w:rStyle w:val="NormalTok"/>
          <w:sz w:val="18"/>
        </w:rPr>
        <w:t xml:space="preserve"> [</w:t>
      </w:r>
      <w:r w:rsidRPr="00EC594D">
        <w:rPr>
          <w:sz w:val="20"/>
        </w:rPr>
        <w:br/>
      </w:r>
      <w:r w:rsidRPr="00EC594D">
        <w:rPr>
          <w:rStyle w:val="NormalTok"/>
          <w:sz w:val="18"/>
        </w:rPr>
        <w:t xml:space="preserve">    </w:t>
      </w:r>
      <w:r w:rsidRPr="00EC594D">
        <w:rPr>
          <w:rStyle w:val="StringTok"/>
          <w:sz w:val="18"/>
        </w:rPr>
        <w:t>"f60bee48-2341-4528-a91c-ec97f3ded..."</w:t>
      </w:r>
      <w:r w:rsidRPr="00EC594D">
        <w:rPr>
          <w:rStyle w:val="OperatorTok"/>
          <w:sz w:val="18"/>
        </w:rPr>
        <w:t>,</w:t>
      </w:r>
      <w:r w:rsidRPr="00EC594D">
        <w:rPr>
          <w:sz w:val="20"/>
        </w:rPr>
        <w:br/>
      </w:r>
      <w:r w:rsidRPr="00EC594D">
        <w:rPr>
          <w:rStyle w:val="NormalTok"/>
          <w:sz w:val="18"/>
        </w:rPr>
        <w:t xml:space="preserve">    </w:t>
      </w:r>
      <w:r w:rsidRPr="00EC594D">
        <w:rPr>
          <w:rStyle w:val="StringTok"/>
          <w:sz w:val="18"/>
        </w:rPr>
        <w:t>"b3b3d65c-5cbf-4323-b32d-68fd40778..."</w:t>
      </w:r>
      <w:r w:rsidRPr="00EC594D">
        <w:rPr>
          <w:sz w:val="20"/>
        </w:rPr>
        <w:br/>
      </w:r>
      <w:r w:rsidRPr="00EC594D">
        <w:rPr>
          <w:rStyle w:val="NormalTok"/>
          <w:sz w:val="18"/>
        </w:rPr>
        <w:t xml:space="preserve">  ]</w:t>
      </w:r>
      <w:r w:rsidRPr="00EC594D">
        <w:rPr>
          <w:rStyle w:val="OperatorTok"/>
          <w:sz w:val="18"/>
        </w:rPr>
        <w:t>,</w:t>
      </w:r>
    </w:p>
    <w:p w:rsidR="00D960CB" w:rsidRPr="007C4DA0" w:rsidRDefault="00836D94">
      <w:pPr>
        <w:pStyle w:val="Heading1"/>
        <w:rPr>
          <w:sz w:val="24"/>
          <w:highlight w:val="yellow"/>
          <w:rPrChange w:id="18" w:author="Chris Garty" w:date="2017-04-04T22:57:00Z">
            <w:rPr>
              <w:sz w:val="24"/>
            </w:rPr>
          </w:rPrChange>
        </w:rPr>
      </w:pPr>
      <w:bookmarkStart w:id="19" w:name="azure-function-creation-configuration-an"/>
      <w:bookmarkEnd w:id="19"/>
      <w:r w:rsidRPr="007C4DA0">
        <w:rPr>
          <w:sz w:val="24"/>
          <w:highlight w:val="yellow"/>
          <w:rPrChange w:id="20" w:author="Chris Garty" w:date="2017-04-04T22:57:00Z">
            <w:rPr>
              <w:sz w:val="24"/>
            </w:rPr>
          </w:rPrChange>
        </w:rPr>
        <w:t>Azure Function creation, configuration and programming</w:t>
      </w:r>
    </w:p>
    <w:p w:rsidR="00D960CB" w:rsidRPr="007C4DA0" w:rsidRDefault="00836D94">
      <w:pPr>
        <w:pStyle w:val="FirstParagraph"/>
        <w:rPr>
          <w:sz w:val="20"/>
          <w:highlight w:val="yellow"/>
          <w:rPrChange w:id="21" w:author="Chris Garty" w:date="2017-04-04T22:57:00Z">
            <w:rPr>
              <w:sz w:val="20"/>
            </w:rPr>
          </w:rPrChange>
        </w:rPr>
      </w:pPr>
      <w:r w:rsidRPr="007C4DA0">
        <w:rPr>
          <w:sz w:val="20"/>
          <w:highlight w:val="yellow"/>
          <w:rPrChange w:id="22" w:author="Chris Garty" w:date="2017-04-04T22:57:00Z">
            <w:rPr>
              <w:sz w:val="20"/>
            </w:rPr>
          </w:rPrChange>
        </w:rPr>
        <w:t xml:space="preserve">You can skip most of this step if you choose to start from the Azure Function project we provide you, and publish it to Azure. If you choose to start from scratch however, you can create and configure your </w:t>
      </w:r>
      <w:r w:rsidR="00BA4938" w:rsidRPr="007C4DA0">
        <w:rPr>
          <w:highlight w:val="yellow"/>
          <w:rPrChange w:id="23" w:author="Chris Garty" w:date="2017-04-04T22:57:00Z">
            <w:rPr/>
          </w:rPrChange>
        </w:rPr>
        <w:fldChar w:fldCharType="begin"/>
      </w:r>
      <w:r w:rsidR="00BA4938" w:rsidRPr="007C4DA0">
        <w:rPr>
          <w:highlight w:val="yellow"/>
          <w:rPrChange w:id="24" w:author="Chris Garty" w:date="2017-04-04T22:57:00Z">
            <w:rPr/>
          </w:rPrChange>
        </w:rPr>
        <w:instrText xml:space="preserve"> HYPERLINK "https://azure.microsoft.com/en-us/se</w:instrText>
      </w:r>
      <w:r w:rsidR="00BA4938" w:rsidRPr="007C4DA0">
        <w:rPr>
          <w:highlight w:val="yellow"/>
          <w:rPrChange w:id="25" w:author="Chris Garty" w:date="2017-04-04T22:57:00Z">
            <w:rPr/>
          </w:rPrChange>
        </w:rPr>
        <w:instrText xml:space="preserve">rvices/functions/" \h </w:instrText>
      </w:r>
      <w:r w:rsidR="00BA4938" w:rsidRPr="007C4DA0">
        <w:rPr>
          <w:highlight w:val="yellow"/>
          <w:rPrChange w:id="26" w:author="Chris Garty" w:date="2017-04-04T22:57:00Z">
            <w:rPr/>
          </w:rPrChange>
        </w:rPr>
        <w:fldChar w:fldCharType="separate"/>
      </w:r>
      <w:r w:rsidRPr="007C4DA0">
        <w:rPr>
          <w:rStyle w:val="Hyperlink"/>
          <w:sz w:val="20"/>
          <w:highlight w:val="yellow"/>
          <w:rPrChange w:id="27" w:author="Chris Garty" w:date="2017-04-04T22:57:00Z">
            <w:rPr>
              <w:rStyle w:val="Hyperlink"/>
              <w:sz w:val="20"/>
            </w:rPr>
          </w:rPrChange>
        </w:rPr>
        <w:t>Azure Functions</w:t>
      </w:r>
      <w:r w:rsidR="00BA4938" w:rsidRPr="007C4DA0">
        <w:rPr>
          <w:rStyle w:val="Hyperlink"/>
          <w:sz w:val="20"/>
          <w:highlight w:val="yellow"/>
          <w:rPrChange w:id="28" w:author="Chris Garty" w:date="2017-04-04T22:57:00Z">
            <w:rPr>
              <w:rStyle w:val="Hyperlink"/>
              <w:sz w:val="20"/>
            </w:rPr>
          </w:rPrChange>
        </w:rPr>
        <w:fldChar w:fldCharType="end"/>
      </w:r>
      <w:r w:rsidRPr="007C4DA0">
        <w:rPr>
          <w:sz w:val="20"/>
          <w:highlight w:val="yellow"/>
          <w:rPrChange w:id="29" w:author="Chris Garty" w:date="2017-04-04T22:57:00Z">
            <w:rPr>
              <w:sz w:val="20"/>
            </w:rPr>
          </w:rPrChange>
        </w:rPr>
        <w:t xml:space="preserve"> from the web portal. There you will be able to use the appropriate Functions template, and configure the CDS C# SDK's NuGet references, authentication, and target environment.</w:t>
      </w:r>
    </w:p>
    <w:p w:rsidR="00D960CB" w:rsidRPr="007C4DA0" w:rsidRDefault="00836D94">
      <w:pPr>
        <w:pStyle w:val="Heading2"/>
        <w:rPr>
          <w:sz w:val="24"/>
          <w:highlight w:val="yellow"/>
          <w:rPrChange w:id="30" w:author="Chris Garty" w:date="2017-04-04T22:57:00Z">
            <w:rPr>
              <w:sz w:val="24"/>
            </w:rPr>
          </w:rPrChange>
        </w:rPr>
      </w:pPr>
      <w:bookmarkStart w:id="31" w:name="prerequisites-2"/>
      <w:bookmarkEnd w:id="31"/>
      <w:r w:rsidRPr="007C4DA0">
        <w:rPr>
          <w:sz w:val="24"/>
          <w:highlight w:val="yellow"/>
          <w:rPrChange w:id="32" w:author="Chris Garty" w:date="2017-04-04T22:57:00Z">
            <w:rPr>
              <w:sz w:val="24"/>
            </w:rPr>
          </w:rPrChange>
        </w:rPr>
        <w:t>Prerequisites</w:t>
      </w:r>
    </w:p>
    <w:p w:rsidR="00D960CB" w:rsidRPr="007C4DA0" w:rsidRDefault="00836D94">
      <w:pPr>
        <w:pStyle w:val="FirstParagraph"/>
        <w:rPr>
          <w:sz w:val="20"/>
          <w:highlight w:val="yellow"/>
          <w:rPrChange w:id="33" w:author="Chris Garty" w:date="2017-04-04T22:57:00Z">
            <w:rPr>
              <w:sz w:val="20"/>
            </w:rPr>
          </w:rPrChange>
        </w:rPr>
      </w:pPr>
      <w:r w:rsidRPr="007C4DA0">
        <w:rPr>
          <w:sz w:val="20"/>
          <w:highlight w:val="yellow"/>
          <w:rPrChange w:id="34" w:author="Chris Garty" w:date="2017-04-04T22:57:00Z">
            <w:rPr>
              <w:sz w:val="20"/>
            </w:rPr>
          </w:rPrChange>
        </w:rPr>
        <w:t xml:space="preserve">As with the previous step you need an Azure subscription, and access to </w:t>
      </w:r>
      <w:r w:rsidR="00BA4938" w:rsidRPr="007C4DA0">
        <w:rPr>
          <w:highlight w:val="yellow"/>
          <w:rPrChange w:id="35" w:author="Chris Garty" w:date="2017-04-04T22:57:00Z">
            <w:rPr/>
          </w:rPrChange>
        </w:rPr>
        <w:fldChar w:fldCharType="begin"/>
      </w:r>
      <w:r w:rsidR="00BA4938" w:rsidRPr="007C4DA0">
        <w:rPr>
          <w:highlight w:val="yellow"/>
          <w:rPrChange w:id="36" w:author="Chris Garty" w:date="2017-04-04T22:57:00Z">
            <w:rPr/>
          </w:rPrChange>
        </w:rPr>
        <w:instrText xml:space="preserve"> HYPERLINK "https://portal.azure.com" \h </w:instrText>
      </w:r>
      <w:r w:rsidR="00BA4938" w:rsidRPr="007C4DA0">
        <w:rPr>
          <w:highlight w:val="yellow"/>
          <w:rPrChange w:id="37" w:author="Chris Garty" w:date="2017-04-04T22:57:00Z">
            <w:rPr/>
          </w:rPrChange>
        </w:rPr>
        <w:fldChar w:fldCharType="separate"/>
      </w:r>
      <w:r w:rsidRPr="007C4DA0">
        <w:rPr>
          <w:rStyle w:val="Hyperlink"/>
          <w:sz w:val="20"/>
          <w:highlight w:val="yellow"/>
          <w:rPrChange w:id="38" w:author="Chris Garty" w:date="2017-04-04T22:57:00Z">
            <w:rPr>
              <w:rStyle w:val="Hyperlink"/>
              <w:sz w:val="20"/>
            </w:rPr>
          </w:rPrChange>
        </w:rPr>
        <w:t>Azure portal</w:t>
      </w:r>
      <w:r w:rsidR="00BA4938" w:rsidRPr="007C4DA0">
        <w:rPr>
          <w:rStyle w:val="Hyperlink"/>
          <w:sz w:val="20"/>
          <w:highlight w:val="yellow"/>
          <w:rPrChange w:id="39" w:author="Chris Garty" w:date="2017-04-04T22:57:00Z">
            <w:rPr>
              <w:rStyle w:val="Hyperlink"/>
              <w:sz w:val="20"/>
            </w:rPr>
          </w:rPrChange>
        </w:rPr>
        <w:fldChar w:fldCharType="end"/>
      </w:r>
      <w:r w:rsidRPr="007C4DA0">
        <w:rPr>
          <w:sz w:val="20"/>
          <w:highlight w:val="yellow"/>
          <w:rPrChange w:id="40" w:author="Chris Garty" w:date="2017-04-04T22:57:00Z">
            <w:rPr>
              <w:sz w:val="20"/>
            </w:rPr>
          </w:rPrChange>
        </w:rPr>
        <w:t xml:space="preserve">. If you don't already have a subscription, go to the </w:t>
      </w:r>
      <w:r w:rsidR="00BA4938" w:rsidRPr="007C4DA0">
        <w:rPr>
          <w:highlight w:val="yellow"/>
          <w:rPrChange w:id="41" w:author="Chris Garty" w:date="2017-04-04T22:57:00Z">
            <w:rPr/>
          </w:rPrChange>
        </w:rPr>
        <w:fldChar w:fldCharType="begin"/>
      </w:r>
      <w:r w:rsidR="00BA4938" w:rsidRPr="007C4DA0">
        <w:rPr>
          <w:highlight w:val="yellow"/>
          <w:rPrChange w:id="42" w:author="Chris Garty" w:date="2017-04-04T22:57:00Z">
            <w:rPr/>
          </w:rPrChange>
        </w:rPr>
        <w:instrText xml:space="preserve"> HYPERLINK "https://azure.microsoft.com" \h </w:instrText>
      </w:r>
      <w:r w:rsidR="00BA4938" w:rsidRPr="007C4DA0">
        <w:rPr>
          <w:highlight w:val="yellow"/>
          <w:rPrChange w:id="43" w:author="Chris Garty" w:date="2017-04-04T22:57:00Z">
            <w:rPr/>
          </w:rPrChange>
        </w:rPr>
        <w:fldChar w:fldCharType="separate"/>
      </w:r>
      <w:r w:rsidRPr="007C4DA0">
        <w:rPr>
          <w:rStyle w:val="Hyperlink"/>
          <w:sz w:val="20"/>
          <w:highlight w:val="yellow"/>
          <w:rPrChange w:id="44" w:author="Chris Garty" w:date="2017-04-04T22:57:00Z">
            <w:rPr>
              <w:rStyle w:val="Hyperlink"/>
              <w:sz w:val="20"/>
            </w:rPr>
          </w:rPrChange>
        </w:rPr>
        <w:t>Azure</w:t>
      </w:r>
      <w:r w:rsidR="00BA4938" w:rsidRPr="007C4DA0">
        <w:rPr>
          <w:rStyle w:val="Hyperlink"/>
          <w:sz w:val="20"/>
          <w:highlight w:val="yellow"/>
          <w:rPrChange w:id="45" w:author="Chris Garty" w:date="2017-04-04T22:57:00Z">
            <w:rPr>
              <w:rStyle w:val="Hyperlink"/>
              <w:sz w:val="20"/>
            </w:rPr>
          </w:rPrChange>
        </w:rPr>
        <w:fldChar w:fldCharType="end"/>
      </w:r>
      <w:r w:rsidRPr="007C4DA0">
        <w:rPr>
          <w:sz w:val="20"/>
          <w:highlight w:val="yellow"/>
          <w:rPrChange w:id="46" w:author="Chris Garty" w:date="2017-04-04T22:57:00Z">
            <w:rPr>
              <w:sz w:val="20"/>
            </w:rPr>
          </w:rPrChange>
        </w:rPr>
        <w:t xml:space="preserve"> site and sign up for a free trial.</w:t>
      </w:r>
    </w:p>
    <w:p w:rsidR="00D960CB" w:rsidRPr="007C4DA0" w:rsidRDefault="00836D94">
      <w:pPr>
        <w:pStyle w:val="BodyText"/>
        <w:rPr>
          <w:sz w:val="20"/>
          <w:highlight w:val="yellow"/>
          <w:rPrChange w:id="47" w:author="Chris Garty" w:date="2017-04-04T22:57:00Z">
            <w:rPr>
              <w:sz w:val="20"/>
            </w:rPr>
          </w:rPrChange>
        </w:rPr>
      </w:pPr>
      <w:r w:rsidRPr="007C4DA0">
        <w:rPr>
          <w:sz w:val="20"/>
          <w:highlight w:val="yellow"/>
          <w:rPrChange w:id="48" w:author="Chris Garty" w:date="2017-04-04T22:57:00Z">
            <w:rPr>
              <w:sz w:val="20"/>
            </w:rPr>
          </w:rPrChange>
        </w:rPr>
        <w:t>Ensure you have the following configuration values from previous steps:</w:t>
      </w:r>
    </w:p>
    <w:p w:rsidR="00D960CB" w:rsidRPr="007C4DA0" w:rsidRDefault="00836D94">
      <w:pPr>
        <w:pStyle w:val="Compact"/>
        <w:numPr>
          <w:ilvl w:val="0"/>
          <w:numId w:val="23"/>
        </w:numPr>
        <w:rPr>
          <w:sz w:val="20"/>
          <w:highlight w:val="yellow"/>
          <w:rPrChange w:id="49" w:author="Chris Garty" w:date="2017-04-04T22:57:00Z">
            <w:rPr>
              <w:sz w:val="20"/>
            </w:rPr>
          </w:rPrChange>
        </w:rPr>
      </w:pPr>
      <w:r w:rsidRPr="007C4DA0">
        <w:rPr>
          <w:b/>
          <w:sz w:val="20"/>
          <w:highlight w:val="yellow"/>
          <w:rPrChange w:id="50" w:author="Chris Garty" w:date="2017-04-04T22:57:00Z">
            <w:rPr>
              <w:b/>
              <w:sz w:val="20"/>
            </w:rPr>
          </w:rPrChange>
        </w:rPr>
        <w:t>AAD tenant</w:t>
      </w:r>
      <w:r w:rsidRPr="007C4DA0">
        <w:rPr>
          <w:sz w:val="20"/>
          <w:highlight w:val="yellow"/>
          <w:rPrChange w:id="51" w:author="Chris Garty" w:date="2017-04-04T22:57:00Z">
            <w:rPr>
              <w:sz w:val="20"/>
            </w:rPr>
          </w:rPrChange>
        </w:rPr>
        <w:t>. This value identifies the tenant your database resides in.</w:t>
      </w:r>
    </w:p>
    <w:p w:rsidR="00D960CB" w:rsidRPr="007C4DA0" w:rsidRDefault="00836D94">
      <w:pPr>
        <w:pStyle w:val="Compact"/>
        <w:numPr>
          <w:ilvl w:val="0"/>
          <w:numId w:val="23"/>
        </w:numPr>
        <w:rPr>
          <w:sz w:val="20"/>
          <w:highlight w:val="yellow"/>
          <w:rPrChange w:id="52" w:author="Chris Garty" w:date="2017-04-04T22:57:00Z">
            <w:rPr>
              <w:sz w:val="20"/>
            </w:rPr>
          </w:rPrChange>
        </w:rPr>
      </w:pPr>
      <w:r w:rsidRPr="007C4DA0">
        <w:rPr>
          <w:b/>
          <w:sz w:val="20"/>
          <w:highlight w:val="yellow"/>
          <w:rPrChange w:id="53" w:author="Chris Garty" w:date="2017-04-04T22:57:00Z">
            <w:rPr>
              <w:b/>
              <w:sz w:val="20"/>
            </w:rPr>
          </w:rPrChange>
        </w:rPr>
        <w:lastRenderedPageBreak/>
        <w:t>AAD application ID</w:t>
      </w:r>
      <w:r w:rsidRPr="007C4DA0">
        <w:rPr>
          <w:sz w:val="20"/>
          <w:highlight w:val="yellow"/>
          <w:rPrChange w:id="54" w:author="Chris Garty" w:date="2017-04-04T22:57:00Z">
            <w:rPr>
              <w:sz w:val="20"/>
            </w:rPr>
          </w:rPrChange>
        </w:rPr>
        <w:t>. This value identifies the AAD web app you registered earlier.</w:t>
      </w:r>
    </w:p>
    <w:p w:rsidR="00D960CB" w:rsidRPr="007C4DA0" w:rsidRDefault="00836D94">
      <w:pPr>
        <w:pStyle w:val="Compact"/>
        <w:numPr>
          <w:ilvl w:val="0"/>
          <w:numId w:val="23"/>
        </w:numPr>
        <w:rPr>
          <w:sz w:val="20"/>
          <w:highlight w:val="yellow"/>
          <w:rPrChange w:id="55" w:author="Chris Garty" w:date="2017-04-04T22:57:00Z">
            <w:rPr>
              <w:sz w:val="20"/>
            </w:rPr>
          </w:rPrChange>
        </w:rPr>
      </w:pPr>
      <w:r w:rsidRPr="007C4DA0">
        <w:rPr>
          <w:b/>
          <w:sz w:val="20"/>
          <w:highlight w:val="yellow"/>
          <w:rPrChange w:id="56" w:author="Chris Garty" w:date="2017-04-04T22:57:00Z">
            <w:rPr>
              <w:b/>
              <w:sz w:val="20"/>
            </w:rPr>
          </w:rPrChange>
        </w:rPr>
        <w:t>AAD application secret</w:t>
      </w:r>
      <w:r w:rsidRPr="007C4DA0">
        <w:rPr>
          <w:sz w:val="20"/>
          <w:highlight w:val="yellow"/>
          <w:rPrChange w:id="57" w:author="Chris Garty" w:date="2017-04-04T22:57:00Z">
            <w:rPr>
              <w:sz w:val="20"/>
            </w:rPr>
          </w:rPrChange>
        </w:rPr>
        <w:t>. This value identifies secret of the AAD web app you registered earlier.</w:t>
      </w:r>
    </w:p>
    <w:p w:rsidR="00D960CB" w:rsidRPr="007C4DA0" w:rsidRDefault="00836D94">
      <w:pPr>
        <w:pStyle w:val="Compact"/>
        <w:numPr>
          <w:ilvl w:val="0"/>
          <w:numId w:val="23"/>
        </w:numPr>
        <w:rPr>
          <w:sz w:val="20"/>
          <w:highlight w:val="yellow"/>
          <w:rPrChange w:id="58" w:author="Chris Garty" w:date="2017-04-04T22:57:00Z">
            <w:rPr>
              <w:sz w:val="20"/>
            </w:rPr>
          </w:rPrChange>
        </w:rPr>
      </w:pPr>
      <w:r w:rsidRPr="007C4DA0">
        <w:rPr>
          <w:b/>
          <w:sz w:val="20"/>
          <w:highlight w:val="yellow"/>
          <w:rPrChange w:id="59" w:author="Chris Garty" w:date="2017-04-04T22:57:00Z">
            <w:rPr>
              <w:b/>
              <w:sz w:val="20"/>
            </w:rPr>
          </w:rPrChange>
        </w:rPr>
        <w:t>PowerApps environment ID</w:t>
      </w:r>
      <w:r w:rsidRPr="007C4DA0">
        <w:rPr>
          <w:sz w:val="20"/>
          <w:highlight w:val="yellow"/>
          <w:rPrChange w:id="60" w:author="Chris Garty" w:date="2017-04-04T22:57:00Z">
            <w:rPr>
              <w:sz w:val="20"/>
            </w:rPr>
          </w:rPrChange>
        </w:rPr>
        <w:t>. This value identifies the PowerApps environment that contains your target CDS database.</w:t>
      </w:r>
    </w:p>
    <w:p w:rsidR="00D960CB" w:rsidRPr="00EC594D" w:rsidRDefault="00836D94">
      <w:pPr>
        <w:pStyle w:val="Heading2"/>
        <w:rPr>
          <w:sz w:val="24"/>
        </w:rPr>
      </w:pPr>
      <w:bookmarkStart w:id="61" w:name="sample-azure-function-project"/>
      <w:bookmarkEnd w:id="61"/>
      <w:r w:rsidRPr="00EC594D">
        <w:rPr>
          <w:sz w:val="24"/>
        </w:rPr>
        <w:t>Sample Azure Function project</w:t>
      </w:r>
    </w:p>
    <w:p w:rsidR="00D960CB" w:rsidRPr="00EC594D" w:rsidRDefault="00836D94">
      <w:pPr>
        <w:pStyle w:val="FirstParagraph"/>
        <w:rPr>
          <w:sz w:val="20"/>
        </w:rPr>
      </w:pPr>
      <w:r w:rsidRPr="00EC594D">
        <w:rPr>
          <w:sz w:val="20"/>
        </w:rPr>
        <w:t xml:space="preserve">For the private preview release, a project called </w:t>
      </w:r>
      <w:r w:rsidRPr="00EC594D">
        <w:rPr>
          <w:rStyle w:val="VerbatimChar"/>
          <w:sz w:val="18"/>
        </w:rPr>
        <w:t>SampleFunctionApplication</w:t>
      </w:r>
      <w:r w:rsidRPr="00EC594D">
        <w:rPr>
          <w:sz w:val="20"/>
        </w:rPr>
        <w:t xml:space="preserve"> will be included in the CDS SDK material. If you choose to go with this sample project, you will need the latest </w:t>
      </w:r>
      <w:hyperlink r:id="rId17">
        <w:r w:rsidRPr="00EC594D">
          <w:rPr>
            <w:rStyle w:val="Hyperlink"/>
            <w:sz w:val="20"/>
          </w:rPr>
          <w:t>Azure Functions tools for Visual Studio</w:t>
        </w:r>
      </w:hyperlink>
      <w:r w:rsidRPr="00EC594D">
        <w:rPr>
          <w:sz w:val="20"/>
        </w:rPr>
        <w:t xml:space="preserve"> installed on your computer.</w:t>
      </w:r>
    </w:p>
    <w:p w:rsidR="00D960CB" w:rsidRPr="00EC594D" w:rsidRDefault="00836D94">
      <w:pPr>
        <w:pStyle w:val="Compact"/>
        <w:numPr>
          <w:ilvl w:val="0"/>
          <w:numId w:val="24"/>
        </w:numPr>
        <w:rPr>
          <w:sz w:val="20"/>
        </w:rPr>
      </w:pPr>
      <w:r w:rsidRPr="00EC594D">
        <w:rPr>
          <w:sz w:val="20"/>
        </w:rPr>
        <w:t xml:space="preserve">Replace the brackets in </w:t>
      </w:r>
      <w:r w:rsidRPr="00EC594D">
        <w:rPr>
          <w:b/>
          <w:sz w:val="20"/>
        </w:rPr>
        <w:t>appsettings.json</w:t>
      </w:r>
      <w:r w:rsidRPr="00EC594D">
        <w:rPr>
          <w:sz w:val="20"/>
        </w:rPr>
        <w:t xml:space="preserve"> with configuration values mentioned in the </w:t>
      </w:r>
      <w:r w:rsidRPr="00EC594D">
        <w:rPr>
          <w:b/>
          <w:sz w:val="20"/>
        </w:rPr>
        <w:t>prerequisites</w:t>
      </w:r>
      <w:r w:rsidRPr="00EC594D">
        <w:rPr>
          <w:sz w:val="20"/>
        </w:rPr>
        <w:t xml:space="preserve"> section.</w:t>
      </w:r>
    </w:p>
    <w:p w:rsidR="00D960CB" w:rsidRPr="00EC594D" w:rsidRDefault="00836D94">
      <w:pPr>
        <w:pStyle w:val="Compact"/>
        <w:numPr>
          <w:ilvl w:val="0"/>
          <w:numId w:val="24"/>
        </w:numPr>
        <w:rPr>
          <w:sz w:val="20"/>
        </w:rPr>
      </w:pPr>
      <w:r w:rsidRPr="00EC594D">
        <w:rPr>
          <w:sz w:val="20"/>
        </w:rPr>
        <w:t xml:space="preserve">Right click on the Function project and click </w:t>
      </w:r>
      <w:r w:rsidRPr="00EC594D">
        <w:rPr>
          <w:b/>
          <w:sz w:val="20"/>
        </w:rPr>
        <w:t>Publish ...</w:t>
      </w:r>
    </w:p>
    <w:p w:rsidR="00D960CB" w:rsidRPr="00EC594D" w:rsidRDefault="00836D94">
      <w:pPr>
        <w:pStyle w:val="Compact"/>
        <w:numPr>
          <w:ilvl w:val="0"/>
          <w:numId w:val="24"/>
        </w:numPr>
        <w:rPr>
          <w:sz w:val="20"/>
        </w:rPr>
      </w:pPr>
      <w:r w:rsidRPr="00EC594D">
        <w:rPr>
          <w:sz w:val="20"/>
        </w:rPr>
        <w:t xml:space="preserve">Select the publish target </w:t>
      </w:r>
      <w:r w:rsidRPr="00EC594D">
        <w:rPr>
          <w:b/>
          <w:sz w:val="20"/>
        </w:rPr>
        <w:t>Microsoft Azure App Service</w:t>
      </w:r>
      <w:r w:rsidRPr="00EC594D">
        <w:rPr>
          <w:sz w:val="20"/>
        </w:rPr>
        <w:t>.</w:t>
      </w:r>
    </w:p>
    <w:p w:rsidR="00D960CB" w:rsidRPr="00EC594D" w:rsidRDefault="00836D94">
      <w:pPr>
        <w:pStyle w:val="Compact"/>
        <w:numPr>
          <w:ilvl w:val="0"/>
          <w:numId w:val="24"/>
        </w:numPr>
        <w:rPr>
          <w:sz w:val="20"/>
        </w:rPr>
      </w:pPr>
      <w:r w:rsidRPr="00EC594D">
        <w:rPr>
          <w:sz w:val="20"/>
        </w:rPr>
        <w:t>Enter your credentials.</w:t>
      </w:r>
    </w:p>
    <w:p w:rsidR="00D960CB" w:rsidRPr="00EC594D" w:rsidRDefault="00836D94">
      <w:pPr>
        <w:pStyle w:val="Compact"/>
        <w:numPr>
          <w:ilvl w:val="0"/>
          <w:numId w:val="24"/>
        </w:numPr>
        <w:rPr>
          <w:sz w:val="20"/>
        </w:rPr>
      </w:pPr>
      <w:r w:rsidRPr="00EC594D">
        <w:rPr>
          <w:sz w:val="20"/>
        </w:rPr>
        <w:t xml:space="preserve">Click </w:t>
      </w:r>
      <w:r w:rsidRPr="00EC594D">
        <w:rPr>
          <w:b/>
          <w:sz w:val="20"/>
        </w:rPr>
        <w:t>New</w:t>
      </w:r>
      <w:r w:rsidRPr="00EC594D">
        <w:rPr>
          <w:sz w:val="20"/>
        </w:rPr>
        <w:t xml:space="preserve"> and </w:t>
      </w:r>
      <w:del w:id="62" w:author="Chris Garty" w:date="2017-04-04T22:58:00Z">
        <w:r w:rsidRPr="00EC594D" w:rsidDel="007C4DA0">
          <w:rPr>
            <w:sz w:val="20"/>
          </w:rPr>
          <w:delText>crate</w:delText>
        </w:r>
      </w:del>
      <w:ins w:id="63" w:author="Chris Garty" w:date="2017-04-04T22:58:00Z">
        <w:r w:rsidR="007C4DA0" w:rsidRPr="00EC594D">
          <w:rPr>
            <w:sz w:val="20"/>
          </w:rPr>
          <w:t>create</w:t>
        </w:r>
      </w:ins>
      <w:bookmarkStart w:id="64" w:name="_GoBack"/>
      <w:bookmarkEnd w:id="64"/>
      <w:r w:rsidRPr="00EC594D">
        <w:rPr>
          <w:sz w:val="20"/>
        </w:rPr>
        <w:t xml:space="preserve"> a new app service in your existing subscription.</w:t>
      </w:r>
    </w:p>
    <w:p w:rsidR="00D960CB" w:rsidRPr="00EC594D" w:rsidRDefault="00836D94">
      <w:pPr>
        <w:pStyle w:val="Compact"/>
        <w:numPr>
          <w:ilvl w:val="0"/>
          <w:numId w:val="24"/>
        </w:numPr>
        <w:rPr>
          <w:sz w:val="20"/>
        </w:rPr>
      </w:pPr>
      <w:r w:rsidRPr="00EC594D">
        <w:rPr>
          <w:sz w:val="20"/>
        </w:rPr>
        <w:t xml:space="preserve">Create new </w:t>
      </w:r>
      <w:r w:rsidRPr="00EC594D">
        <w:rPr>
          <w:b/>
          <w:sz w:val="20"/>
        </w:rPr>
        <w:t>Resource Group</w:t>
      </w:r>
      <w:r w:rsidRPr="00EC594D">
        <w:rPr>
          <w:sz w:val="20"/>
        </w:rPr>
        <w:t xml:space="preserve">, </w:t>
      </w:r>
      <w:r w:rsidRPr="00EC594D">
        <w:rPr>
          <w:b/>
          <w:sz w:val="20"/>
        </w:rPr>
        <w:t>App Service Plan</w:t>
      </w:r>
      <w:r w:rsidRPr="00EC594D">
        <w:rPr>
          <w:sz w:val="20"/>
        </w:rPr>
        <w:t xml:space="preserve"> or </w:t>
      </w:r>
      <w:r w:rsidRPr="00EC594D">
        <w:rPr>
          <w:b/>
          <w:sz w:val="20"/>
        </w:rPr>
        <w:t>Storage Account</w:t>
      </w:r>
      <w:r w:rsidRPr="00EC594D">
        <w:rPr>
          <w:sz w:val="20"/>
        </w:rPr>
        <w:t xml:space="preserve"> as appropriate.</w:t>
      </w:r>
    </w:p>
    <w:p w:rsidR="00D960CB" w:rsidRPr="00EC594D" w:rsidRDefault="00836D94">
      <w:pPr>
        <w:pStyle w:val="Compact"/>
        <w:numPr>
          <w:ilvl w:val="0"/>
          <w:numId w:val="24"/>
        </w:numPr>
        <w:rPr>
          <w:sz w:val="20"/>
        </w:rPr>
      </w:pPr>
      <w:r w:rsidRPr="00EC594D">
        <w:rPr>
          <w:sz w:val="20"/>
        </w:rPr>
        <w:t xml:space="preserve">Skip to the </w:t>
      </w:r>
      <w:r w:rsidRPr="00EC594D">
        <w:rPr>
          <w:b/>
          <w:sz w:val="20"/>
        </w:rPr>
        <w:t>Console client app creation and configuration</w:t>
      </w:r>
      <w:r w:rsidRPr="00EC594D">
        <w:rPr>
          <w:sz w:val="20"/>
        </w:rPr>
        <w:t xml:space="preserve"> section.</w:t>
      </w:r>
    </w:p>
    <w:p w:rsidR="00D960CB" w:rsidRPr="00EC594D" w:rsidRDefault="00836D94">
      <w:pPr>
        <w:pStyle w:val="Compact"/>
        <w:numPr>
          <w:ilvl w:val="0"/>
          <w:numId w:val="24"/>
        </w:numPr>
        <w:rPr>
          <w:sz w:val="20"/>
        </w:rPr>
      </w:pPr>
      <w:r w:rsidRPr="00EC594D">
        <w:rPr>
          <w:b/>
          <w:sz w:val="20"/>
        </w:rPr>
        <w:t>Note</w:t>
      </w:r>
      <w:r w:rsidRPr="00EC594D">
        <w:rPr>
          <w:sz w:val="20"/>
        </w:rPr>
        <w:t xml:space="preserve"> that after publishing, you may have to delete the published </w:t>
      </w:r>
      <w:r w:rsidRPr="00EC594D">
        <w:rPr>
          <w:b/>
          <w:sz w:val="20"/>
        </w:rPr>
        <w:t>project.lock.json</w:t>
      </w:r>
      <w:r w:rsidRPr="00EC594D">
        <w:rPr>
          <w:sz w:val="20"/>
        </w:rPr>
        <w:t xml:space="preserve"> file as detailed in the troubleshooting section </w:t>
      </w:r>
      <w:r w:rsidRPr="00EC594D">
        <w:rPr>
          <w:b/>
          <w:sz w:val="20"/>
        </w:rPr>
        <w:t>Assembly load issue after publish to Azure</w:t>
      </w:r>
      <w:r w:rsidRPr="00EC594D">
        <w:rPr>
          <w:sz w:val="20"/>
        </w:rPr>
        <w:t>.</w:t>
      </w:r>
    </w:p>
    <w:p w:rsidR="00D960CB" w:rsidRPr="00EC594D" w:rsidRDefault="00836D94">
      <w:pPr>
        <w:pStyle w:val="FirstParagraph"/>
        <w:rPr>
          <w:sz w:val="20"/>
        </w:rPr>
      </w:pPr>
      <w:r w:rsidRPr="00EC594D">
        <w:rPr>
          <w:sz w:val="20"/>
        </w:rPr>
        <w:t>You can also follow the similar instructions as below to create and configure the Azure function in Visual Studio, then publish it as shown above.</w:t>
      </w:r>
    </w:p>
    <w:p w:rsidR="00D960CB" w:rsidRPr="00EC594D" w:rsidRDefault="00836D94">
      <w:pPr>
        <w:pStyle w:val="Heading2"/>
        <w:rPr>
          <w:sz w:val="24"/>
        </w:rPr>
      </w:pPr>
      <w:bookmarkStart w:id="65" w:name="azure-function-creation-and-configuratio"/>
      <w:bookmarkEnd w:id="65"/>
      <w:r w:rsidRPr="00EC594D">
        <w:rPr>
          <w:sz w:val="24"/>
        </w:rPr>
        <w:t>Azure Function creation and configuration</w:t>
      </w:r>
    </w:p>
    <w:p w:rsidR="00D960CB" w:rsidRPr="00EC594D" w:rsidRDefault="00836D94">
      <w:pPr>
        <w:pStyle w:val="FirstParagraph"/>
        <w:rPr>
          <w:sz w:val="20"/>
        </w:rPr>
      </w:pPr>
      <w:r w:rsidRPr="00EC594D">
        <w:rPr>
          <w:sz w:val="20"/>
        </w:rPr>
        <w:t xml:space="preserve">Assuming you already have an Azure subscription set up, create and open a new function app from the </w:t>
      </w:r>
      <w:hyperlink r:id="rId18" w:anchor="create/Microsoft.FunctionApp">
        <w:r w:rsidRPr="00EC594D">
          <w:rPr>
            <w:rStyle w:val="Hyperlink"/>
            <w:sz w:val="20"/>
          </w:rPr>
          <w:t>Azure Portal</w:t>
        </w:r>
      </w:hyperlink>
      <w:r w:rsidRPr="00EC594D">
        <w:rPr>
          <w:sz w:val="20"/>
        </w:rPr>
        <w:t>:</w:t>
      </w:r>
    </w:p>
    <w:p w:rsidR="00D960CB" w:rsidRPr="00EC594D" w:rsidRDefault="00836D94">
      <w:pPr>
        <w:pStyle w:val="Compact"/>
        <w:numPr>
          <w:ilvl w:val="0"/>
          <w:numId w:val="25"/>
        </w:numPr>
        <w:rPr>
          <w:sz w:val="20"/>
        </w:rPr>
      </w:pPr>
      <w:r w:rsidRPr="00EC594D">
        <w:rPr>
          <w:sz w:val="20"/>
        </w:rPr>
        <w:t xml:space="preserve">Enter a unique </w:t>
      </w:r>
      <w:r w:rsidRPr="00EC594D">
        <w:rPr>
          <w:b/>
          <w:sz w:val="20"/>
        </w:rPr>
        <w:t>App name</w:t>
      </w:r>
      <w:r w:rsidRPr="00EC594D">
        <w:rPr>
          <w:sz w:val="20"/>
        </w:rPr>
        <w:t>.</w:t>
      </w:r>
    </w:p>
    <w:p w:rsidR="00D960CB" w:rsidRPr="00EC594D" w:rsidRDefault="00836D94">
      <w:pPr>
        <w:pStyle w:val="Compact"/>
        <w:numPr>
          <w:ilvl w:val="0"/>
          <w:numId w:val="25"/>
        </w:numPr>
        <w:rPr>
          <w:sz w:val="20"/>
        </w:rPr>
      </w:pPr>
      <w:r w:rsidRPr="00EC594D">
        <w:rPr>
          <w:sz w:val="20"/>
        </w:rPr>
        <w:t xml:space="preserve">Select your current </w:t>
      </w:r>
      <w:r w:rsidRPr="00EC594D">
        <w:rPr>
          <w:b/>
          <w:sz w:val="20"/>
        </w:rPr>
        <w:t>Subscription</w:t>
      </w:r>
      <w:r w:rsidRPr="00EC594D">
        <w:rPr>
          <w:sz w:val="20"/>
        </w:rPr>
        <w:t>.</w:t>
      </w:r>
    </w:p>
    <w:p w:rsidR="00D960CB" w:rsidRPr="00EC594D" w:rsidRDefault="00836D94">
      <w:pPr>
        <w:pStyle w:val="Compact"/>
        <w:numPr>
          <w:ilvl w:val="0"/>
          <w:numId w:val="25"/>
        </w:numPr>
        <w:rPr>
          <w:sz w:val="20"/>
        </w:rPr>
      </w:pPr>
      <w:r w:rsidRPr="00EC594D">
        <w:rPr>
          <w:sz w:val="20"/>
        </w:rPr>
        <w:t xml:space="preserve">Select an existing </w:t>
      </w:r>
      <w:r w:rsidRPr="00EC594D">
        <w:rPr>
          <w:b/>
          <w:sz w:val="20"/>
        </w:rPr>
        <w:t>Resource group</w:t>
      </w:r>
      <w:r w:rsidRPr="00EC594D">
        <w:rPr>
          <w:sz w:val="20"/>
        </w:rPr>
        <w:t xml:space="preserve"> or provide a unique name for a new one.</w:t>
      </w:r>
    </w:p>
    <w:p w:rsidR="00D960CB" w:rsidRPr="00EC594D" w:rsidRDefault="00836D94">
      <w:pPr>
        <w:pStyle w:val="Compact"/>
        <w:numPr>
          <w:ilvl w:val="0"/>
          <w:numId w:val="25"/>
        </w:numPr>
        <w:rPr>
          <w:sz w:val="20"/>
        </w:rPr>
      </w:pPr>
      <w:r w:rsidRPr="00EC594D">
        <w:rPr>
          <w:sz w:val="20"/>
        </w:rPr>
        <w:t xml:space="preserve">Select the existing </w:t>
      </w:r>
      <w:r w:rsidRPr="00EC594D">
        <w:rPr>
          <w:b/>
          <w:sz w:val="20"/>
        </w:rPr>
        <w:t>Consumption Plan</w:t>
      </w:r>
      <w:r w:rsidRPr="00EC594D">
        <w:rPr>
          <w:sz w:val="20"/>
        </w:rPr>
        <w:t xml:space="preserve"> as your hosting plan.</w:t>
      </w:r>
    </w:p>
    <w:p w:rsidR="00D960CB" w:rsidRPr="00EC594D" w:rsidRDefault="00836D94">
      <w:pPr>
        <w:pStyle w:val="Compact"/>
        <w:numPr>
          <w:ilvl w:val="0"/>
          <w:numId w:val="25"/>
        </w:numPr>
        <w:rPr>
          <w:sz w:val="20"/>
        </w:rPr>
      </w:pPr>
      <w:r w:rsidRPr="00EC594D">
        <w:rPr>
          <w:sz w:val="20"/>
        </w:rPr>
        <w:t xml:space="preserve">Select the </w:t>
      </w:r>
      <w:r w:rsidRPr="00EC594D">
        <w:rPr>
          <w:b/>
          <w:sz w:val="20"/>
        </w:rPr>
        <w:t>Location</w:t>
      </w:r>
      <w:r w:rsidRPr="00EC594D">
        <w:rPr>
          <w:sz w:val="20"/>
        </w:rPr>
        <w:t xml:space="preserve"> of the function.</w:t>
      </w:r>
    </w:p>
    <w:p w:rsidR="00D960CB" w:rsidRPr="00EC594D" w:rsidRDefault="00836D94">
      <w:pPr>
        <w:pStyle w:val="Compact"/>
        <w:numPr>
          <w:ilvl w:val="0"/>
          <w:numId w:val="25"/>
        </w:numPr>
        <w:rPr>
          <w:sz w:val="20"/>
        </w:rPr>
      </w:pPr>
      <w:r w:rsidRPr="00EC594D">
        <w:rPr>
          <w:sz w:val="20"/>
        </w:rPr>
        <w:t xml:space="preserve">Select an existing </w:t>
      </w:r>
      <w:r w:rsidRPr="00EC594D">
        <w:rPr>
          <w:b/>
          <w:sz w:val="20"/>
        </w:rPr>
        <w:t>Storage account</w:t>
      </w:r>
      <w:r w:rsidRPr="00EC594D">
        <w:rPr>
          <w:sz w:val="20"/>
        </w:rPr>
        <w:t xml:space="preserve"> or follow steps to create one.</w:t>
      </w:r>
    </w:p>
    <w:p w:rsidR="00D960CB" w:rsidRPr="00EC594D" w:rsidRDefault="00836D94">
      <w:pPr>
        <w:pStyle w:val="Compact"/>
        <w:numPr>
          <w:ilvl w:val="0"/>
          <w:numId w:val="25"/>
        </w:numPr>
        <w:rPr>
          <w:sz w:val="20"/>
        </w:rPr>
      </w:pPr>
      <w:r w:rsidRPr="00EC594D">
        <w:rPr>
          <w:sz w:val="20"/>
        </w:rPr>
        <w:t xml:space="preserve">Click </w:t>
      </w:r>
      <w:r w:rsidRPr="00EC594D">
        <w:rPr>
          <w:b/>
          <w:sz w:val="20"/>
        </w:rPr>
        <w:t>Create</w:t>
      </w:r>
      <w:r w:rsidRPr="00EC594D">
        <w:rPr>
          <w:sz w:val="20"/>
        </w:rPr>
        <w:t>.</w:t>
      </w:r>
    </w:p>
    <w:p w:rsidR="00D960CB" w:rsidRPr="00EC594D" w:rsidRDefault="00836D94">
      <w:pPr>
        <w:pStyle w:val="Compact"/>
        <w:numPr>
          <w:ilvl w:val="0"/>
          <w:numId w:val="25"/>
        </w:numPr>
        <w:rPr>
          <w:sz w:val="20"/>
        </w:rPr>
      </w:pPr>
      <w:r w:rsidRPr="00EC594D">
        <w:rPr>
          <w:sz w:val="20"/>
        </w:rPr>
        <w:t xml:space="preserve">Under </w:t>
      </w:r>
      <w:r w:rsidRPr="00EC594D">
        <w:rPr>
          <w:b/>
          <w:sz w:val="20"/>
        </w:rPr>
        <w:t>All resources</w:t>
      </w:r>
      <w:r w:rsidRPr="00EC594D">
        <w:rPr>
          <w:sz w:val="20"/>
        </w:rPr>
        <w:t xml:space="preserve"> search for and select the app you created.</w:t>
      </w:r>
    </w:p>
    <w:p w:rsidR="00D960CB" w:rsidRPr="00EC594D" w:rsidRDefault="00836D94">
      <w:pPr>
        <w:pStyle w:val="FirstParagraph"/>
        <w:rPr>
          <w:sz w:val="20"/>
        </w:rPr>
      </w:pPr>
      <w:r w:rsidRPr="00EC594D">
        <w:rPr>
          <w:sz w:val="20"/>
        </w:rPr>
        <w:t>Create a new Azure function using templates:</w:t>
      </w:r>
    </w:p>
    <w:p w:rsidR="00D960CB" w:rsidRPr="00EC594D" w:rsidRDefault="00836D94">
      <w:pPr>
        <w:pStyle w:val="Compact"/>
        <w:numPr>
          <w:ilvl w:val="0"/>
          <w:numId w:val="26"/>
        </w:numPr>
        <w:rPr>
          <w:sz w:val="20"/>
        </w:rPr>
      </w:pPr>
      <w:r w:rsidRPr="00EC594D">
        <w:rPr>
          <w:sz w:val="20"/>
        </w:rPr>
        <w:t xml:space="preserve">Click on </w:t>
      </w:r>
      <w:r w:rsidRPr="00EC594D">
        <w:rPr>
          <w:b/>
          <w:sz w:val="20"/>
        </w:rPr>
        <w:t>New Function</w:t>
      </w:r>
      <w:r w:rsidRPr="00EC594D">
        <w:rPr>
          <w:sz w:val="20"/>
        </w:rPr>
        <w:t xml:space="preserve"> under Functions from the left pane.</w:t>
      </w:r>
    </w:p>
    <w:p w:rsidR="00D960CB" w:rsidRPr="00EC594D" w:rsidRDefault="00836D94">
      <w:pPr>
        <w:pStyle w:val="Compact"/>
        <w:numPr>
          <w:ilvl w:val="0"/>
          <w:numId w:val="26"/>
        </w:numPr>
        <w:rPr>
          <w:sz w:val="20"/>
        </w:rPr>
      </w:pPr>
      <w:r w:rsidRPr="00EC594D">
        <w:rPr>
          <w:sz w:val="20"/>
        </w:rPr>
        <w:t xml:space="preserve">Select </w:t>
      </w:r>
      <w:r w:rsidRPr="00EC594D">
        <w:rPr>
          <w:b/>
          <w:sz w:val="20"/>
        </w:rPr>
        <w:t>GenericWebHook-CSharp</w:t>
      </w:r>
      <w:r w:rsidRPr="00EC594D">
        <w:rPr>
          <w:sz w:val="20"/>
        </w:rPr>
        <w:t xml:space="preserve"> from the list of templates.</w:t>
      </w:r>
    </w:p>
    <w:p w:rsidR="00D960CB" w:rsidRPr="00EC594D" w:rsidRDefault="00836D94">
      <w:pPr>
        <w:pStyle w:val="Compact"/>
        <w:numPr>
          <w:ilvl w:val="0"/>
          <w:numId w:val="26"/>
        </w:numPr>
        <w:rPr>
          <w:sz w:val="20"/>
        </w:rPr>
      </w:pPr>
      <w:r w:rsidRPr="00EC594D">
        <w:rPr>
          <w:sz w:val="20"/>
        </w:rPr>
        <w:t xml:space="preserve">Name the new Function </w:t>
      </w:r>
      <w:r w:rsidRPr="00EC594D">
        <w:rPr>
          <w:b/>
          <w:sz w:val="20"/>
        </w:rPr>
        <w:t>UpdateProjectCategory</w:t>
      </w:r>
      <w:r w:rsidRPr="00EC594D">
        <w:rPr>
          <w:sz w:val="20"/>
        </w:rPr>
        <w:t xml:space="preserve">, and click </w:t>
      </w:r>
      <w:r w:rsidRPr="00EC594D">
        <w:rPr>
          <w:b/>
          <w:sz w:val="20"/>
        </w:rPr>
        <w:t>Create</w:t>
      </w:r>
      <w:r w:rsidRPr="00EC594D">
        <w:rPr>
          <w:sz w:val="20"/>
        </w:rPr>
        <w:t>.</w:t>
      </w:r>
    </w:p>
    <w:p w:rsidR="00D960CB" w:rsidRPr="00EC594D" w:rsidRDefault="00836D94">
      <w:pPr>
        <w:pStyle w:val="Compact"/>
        <w:numPr>
          <w:ilvl w:val="0"/>
          <w:numId w:val="26"/>
        </w:numPr>
        <w:rPr>
          <w:sz w:val="20"/>
        </w:rPr>
      </w:pPr>
      <w:r w:rsidRPr="00EC594D">
        <w:rPr>
          <w:b/>
          <w:sz w:val="20"/>
        </w:rPr>
        <w:t>Note</w:t>
      </w:r>
      <w:r w:rsidRPr="00EC594D">
        <w:rPr>
          <w:sz w:val="20"/>
        </w:rPr>
        <w:t xml:space="preserve"> the sample code window opened under the </w:t>
      </w:r>
      <w:r w:rsidRPr="00EC594D">
        <w:rPr>
          <w:b/>
          <w:sz w:val="20"/>
        </w:rPr>
        <w:t>Develop</w:t>
      </w:r>
      <w:r w:rsidRPr="00EC594D">
        <w:rPr>
          <w:sz w:val="20"/>
        </w:rPr>
        <w:t xml:space="preserve"> section.</w:t>
      </w:r>
    </w:p>
    <w:p w:rsidR="00D960CB" w:rsidRPr="00EC594D" w:rsidRDefault="00836D94">
      <w:pPr>
        <w:pStyle w:val="Compact"/>
        <w:numPr>
          <w:ilvl w:val="0"/>
          <w:numId w:val="26"/>
        </w:numPr>
        <w:rPr>
          <w:sz w:val="20"/>
        </w:rPr>
      </w:pPr>
      <w:r w:rsidRPr="00EC594D">
        <w:rPr>
          <w:sz w:val="20"/>
        </w:rPr>
        <w:t xml:space="preserve">Record the configuration value </w:t>
      </w:r>
      <w:r w:rsidRPr="00EC594D">
        <w:rPr>
          <w:b/>
          <w:sz w:val="20"/>
        </w:rPr>
        <w:t>Function URL</w:t>
      </w:r>
      <w:r w:rsidRPr="00EC594D">
        <w:rPr>
          <w:sz w:val="20"/>
        </w:rPr>
        <w:t xml:space="preserve"> for upcoming steps by clicking on </w:t>
      </w:r>
      <w:r w:rsidRPr="00EC594D">
        <w:rPr>
          <w:b/>
          <w:sz w:val="20"/>
        </w:rPr>
        <w:t>Get function URL</w:t>
      </w:r>
      <w:r w:rsidRPr="00EC594D">
        <w:rPr>
          <w:sz w:val="20"/>
        </w:rPr>
        <w:t xml:space="preserve"> on the top right, and clicking copy.</w:t>
      </w:r>
    </w:p>
    <w:p w:rsidR="00D960CB" w:rsidRPr="00EC594D" w:rsidRDefault="00836D94">
      <w:pPr>
        <w:pStyle w:val="FirstParagraph"/>
        <w:rPr>
          <w:sz w:val="20"/>
        </w:rPr>
      </w:pPr>
      <w:r w:rsidRPr="00EC594D">
        <w:rPr>
          <w:sz w:val="20"/>
        </w:rPr>
        <w:t xml:space="preserve">Copy the following JSON snippet to the </w:t>
      </w:r>
      <w:r w:rsidRPr="00EC594D">
        <w:rPr>
          <w:b/>
          <w:sz w:val="20"/>
        </w:rPr>
        <w:t>project.json</w:t>
      </w:r>
      <w:r w:rsidRPr="00EC594D">
        <w:rPr>
          <w:sz w:val="20"/>
        </w:rPr>
        <w:t xml:space="preserve"> file of the Function project. On the Azure Portal Functions experience, you can update this file through the following steps:</w:t>
      </w:r>
    </w:p>
    <w:p w:rsidR="00D960CB" w:rsidRPr="00EC594D" w:rsidRDefault="00836D94">
      <w:pPr>
        <w:pStyle w:val="Compact"/>
        <w:numPr>
          <w:ilvl w:val="0"/>
          <w:numId w:val="27"/>
        </w:numPr>
        <w:rPr>
          <w:sz w:val="20"/>
        </w:rPr>
      </w:pPr>
      <w:r w:rsidRPr="00EC594D">
        <w:rPr>
          <w:sz w:val="20"/>
        </w:rPr>
        <w:t xml:space="preserve">Go to the </w:t>
      </w:r>
      <w:r w:rsidRPr="00EC594D">
        <w:rPr>
          <w:b/>
          <w:sz w:val="20"/>
        </w:rPr>
        <w:t>View files</w:t>
      </w:r>
      <w:r w:rsidRPr="00EC594D">
        <w:rPr>
          <w:sz w:val="20"/>
        </w:rPr>
        <w:t xml:space="preserve"> tab on the top right of the pane.</w:t>
      </w:r>
    </w:p>
    <w:p w:rsidR="00D960CB" w:rsidRPr="00EC594D" w:rsidRDefault="00836D94">
      <w:pPr>
        <w:pStyle w:val="Compact"/>
        <w:numPr>
          <w:ilvl w:val="0"/>
          <w:numId w:val="27"/>
        </w:numPr>
        <w:rPr>
          <w:sz w:val="20"/>
        </w:rPr>
      </w:pPr>
      <w:r w:rsidRPr="00EC594D">
        <w:rPr>
          <w:sz w:val="20"/>
        </w:rPr>
        <w:t xml:space="preserve">Create the file by clicking on </w:t>
      </w:r>
      <w:r w:rsidRPr="00EC594D">
        <w:rPr>
          <w:b/>
          <w:sz w:val="20"/>
        </w:rPr>
        <w:t>Add</w:t>
      </w:r>
      <w:r w:rsidRPr="00EC594D">
        <w:rPr>
          <w:sz w:val="20"/>
        </w:rPr>
        <w:t xml:space="preserve"> and typeing in </w:t>
      </w:r>
      <w:r w:rsidRPr="00EC594D">
        <w:rPr>
          <w:b/>
          <w:sz w:val="20"/>
        </w:rPr>
        <w:t>project.json</w:t>
      </w:r>
      <w:r w:rsidRPr="00EC594D">
        <w:rPr>
          <w:sz w:val="20"/>
        </w:rPr>
        <w:t>.</w:t>
      </w:r>
    </w:p>
    <w:p w:rsidR="00D960CB" w:rsidRPr="00EC594D" w:rsidRDefault="00836D94">
      <w:pPr>
        <w:pStyle w:val="Compact"/>
        <w:numPr>
          <w:ilvl w:val="0"/>
          <w:numId w:val="27"/>
        </w:numPr>
        <w:rPr>
          <w:sz w:val="20"/>
        </w:rPr>
      </w:pPr>
      <w:r w:rsidRPr="00EC594D">
        <w:rPr>
          <w:sz w:val="20"/>
        </w:rPr>
        <w:lastRenderedPageBreak/>
        <w:t xml:space="preserve">Paste the JSON contents below into the edit window, then click </w:t>
      </w:r>
      <w:r w:rsidRPr="00EC594D">
        <w:rPr>
          <w:b/>
          <w:sz w:val="20"/>
        </w:rPr>
        <w:t>Save</w:t>
      </w:r>
      <w:r w:rsidRPr="00EC594D">
        <w:rPr>
          <w:sz w:val="20"/>
        </w:rPr>
        <w:t>.</w:t>
      </w:r>
    </w:p>
    <w:p w:rsidR="00D960CB" w:rsidRPr="00EC594D" w:rsidRDefault="00836D94">
      <w:pPr>
        <w:pStyle w:val="SourceCode"/>
        <w:rPr>
          <w:sz w:val="20"/>
        </w:rPr>
      </w:pPr>
      <w:r w:rsidRPr="00EC594D">
        <w:rPr>
          <w:rStyle w:val="OperatorTok"/>
          <w:sz w:val="18"/>
        </w:rPr>
        <w:t>{</w:t>
      </w:r>
      <w:r w:rsidRPr="00EC594D">
        <w:rPr>
          <w:sz w:val="20"/>
        </w:rPr>
        <w:br/>
      </w:r>
      <w:r w:rsidRPr="00EC594D">
        <w:rPr>
          <w:rStyle w:val="NormalTok"/>
          <w:sz w:val="18"/>
        </w:rPr>
        <w:t xml:space="preserve">  </w:t>
      </w:r>
      <w:r w:rsidRPr="00EC594D">
        <w:rPr>
          <w:rStyle w:val="StringTok"/>
          <w:sz w:val="18"/>
        </w:rPr>
        <w:t>"frameworks"</w:t>
      </w:r>
      <w:r w:rsidRPr="00EC594D">
        <w:rPr>
          <w:rStyle w:val="OperatorTok"/>
          <w:sz w:val="18"/>
        </w:rPr>
        <w:t>:</w:t>
      </w:r>
      <w:r w:rsidRPr="00EC594D">
        <w:rPr>
          <w:rStyle w:val="NormalTok"/>
          <w:sz w:val="18"/>
        </w:rPr>
        <w:t xml:space="preserve"> </w:t>
      </w:r>
      <w:r w:rsidRPr="00EC594D">
        <w:rPr>
          <w:rStyle w:val="OperatorTok"/>
          <w:sz w:val="18"/>
        </w:rPr>
        <w:t>{</w:t>
      </w:r>
      <w:r w:rsidRPr="00EC594D">
        <w:rPr>
          <w:sz w:val="20"/>
        </w:rPr>
        <w:br/>
      </w:r>
      <w:r w:rsidRPr="00EC594D">
        <w:rPr>
          <w:rStyle w:val="NormalTok"/>
          <w:sz w:val="18"/>
        </w:rPr>
        <w:t xml:space="preserve">    </w:t>
      </w:r>
      <w:r w:rsidRPr="00EC594D">
        <w:rPr>
          <w:rStyle w:val="StringTok"/>
          <w:sz w:val="18"/>
        </w:rPr>
        <w:t>"net46"</w:t>
      </w:r>
      <w:r w:rsidRPr="00EC594D">
        <w:rPr>
          <w:rStyle w:val="OperatorTok"/>
          <w:sz w:val="18"/>
        </w:rPr>
        <w:t>:{</w:t>
      </w:r>
      <w:r w:rsidRPr="00EC594D">
        <w:rPr>
          <w:sz w:val="20"/>
        </w:rPr>
        <w:br/>
      </w:r>
      <w:r w:rsidRPr="00EC594D">
        <w:rPr>
          <w:rStyle w:val="NormalTok"/>
          <w:sz w:val="18"/>
        </w:rPr>
        <w:t xml:space="preserve">      </w:t>
      </w:r>
      <w:r w:rsidRPr="00EC594D">
        <w:rPr>
          <w:rStyle w:val="StringTok"/>
          <w:sz w:val="18"/>
        </w:rPr>
        <w:t>"dependencies"</w:t>
      </w:r>
      <w:r w:rsidRPr="00EC594D">
        <w:rPr>
          <w:rStyle w:val="OperatorTok"/>
          <w:sz w:val="18"/>
        </w:rPr>
        <w:t>:</w:t>
      </w:r>
      <w:r w:rsidRPr="00EC594D">
        <w:rPr>
          <w:rStyle w:val="NormalTok"/>
          <w:sz w:val="18"/>
        </w:rPr>
        <w:t xml:space="preserve"> </w:t>
      </w:r>
      <w:r w:rsidRPr="00EC594D">
        <w:rPr>
          <w:rStyle w:val="OperatorTok"/>
          <w:sz w:val="18"/>
        </w:rPr>
        <w:t>{</w:t>
      </w:r>
      <w:r w:rsidRPr="00EC594D">
        <w:rPr>
          <w:sz w:val="20"/>
        </w:rPr>
        <w:br/>
      </w:r>
      <w:r w:rsidRPr="00EC594D">
        <w:rPr>
          <w:rStyle w:val="NormalTok"/>
          <w:sz w:val="18"/>
        </w:rPr>
        <w:t xml:space="preserve">        </w:t>
      </w:r>
      <w:r w:rsidRPr="00EC594D">
        <w:rPr>
          <w:rStyle w:val="StringTok"/>
          <w:sz w:val="18"/>
        </w:rPr>
        <w:t>"Castle.Core"</w:t>
      </w:r>
      <w:r w:rsidRPr="00EC594D">
        <w:rPr>
          <w:rStyle w:val="OperatorTok"/>
          <w:sz w:val="18"/>
        </w:rPr>
        <w:t>:</w:t>
      </w:r>
      <w:r w:rsidRPr="00EC594D">
        <w:rPr>
          <w:rStyle w:val="NormalTok"/>
          <w:sz w:val="18"/>
        </w:rPr>
        <w:t xml:space="preserve"> </w:t>
      </w:r>
      <w:r w:rsidRPr="00EC594D">
        <w:rPr>
          <w:rStyle w:val="StringTok"/>
          <w:sz w:val="18"/>
        </w:rPr>
        <w:t>"3.3.3"</w:t>
      </w:r>
      <w:r w:rsidRPr="00EC594D">
        <w:rPr>
          <w:rStyle w:val="OperatorTok"/>
          <w:sz w:val="18"/>
        </w:rPr>
        <w:t>,</w:t>
      </w:r>
      <w:r w:rsidRPr="00EC594D">
        <w:rPr>
          <w:sz w:val="20"/>
        </w:rPr>
        <w:br/>
      </w:r>
      <w:r w:rsidRPr="00EC594D">
        <w:rPr>
          <w:rStyle w:val="NormalTok"/>
          <w:sz w:val="18"/>
        </w:rPr>
        <w:t xml:space="preserve">        </w:t>
      </w:r>
      <w:r w:rsidRPr="00EC594D">
        <w:rPr>
          <w:rStyle w:val="StringTok"/>
          <w:sz w:val="18"/>
        </w:rPr>
        <w:t>"Google.Protobuf"</w:t>
      </w:r>
      <w:r w:rsidRPr="00EC594D">
        <w:rPr>
          <w:rStyle w:val="OperatorTok"/>
          <w:sz w:val="18"/>
        </w:rPr>
        <w:t>:</w:t>
      </w:r>
      <w:r w:rsidRPr="00EC594D">
        <w:rPr>
          <w:rStyle w:val="NormalTok"/>
          <w:sz w:val="18"/>
        </w:rPr>
        <w:t xml:space="preserve"> </w:t>
      </w:r>
      <w:r w:rsidRPr="00EC594D">
        <w:rPr>
          <w:rStyle w:val="StringTok"/>
          <w:sz w:val="18"/>
        </w:rPr>
        <w:t>"3.0.0"</w:t>
      </w:r>
      <w:r w:rsidRPr="00EC594D">
        <w:rPr>
          <w:rStyle w:val="OperatorTok"/>
          <w:sz w:val="18"/>
        </w:rPr>
        <w:t>,</w:t>
      </w:r>
      <w:r w:rsidRPr="00EC594D">
        <w:rPr>
          <w:sz w:val="20"/>
        </w:rPr>
        <w:br/>
      </w:r>
      <w:r w:rsidRPr="00EC594D">
        <w:rPr>
          <w:rStyle w:val="NormalTok"/>
          <w:sz w:val="18"/>
        </w:rPr>
        <w:t xml:space="preserve">        </w:t>
      </w:r>
      <w:r w:rsidRPr="00EC594D">
        <w:rPr>
          <w:rStyle w:val="StringTok"/>
          <w:sz w:val="18"/>
        </w:rPr>
        <w:t>"Microsoft.AspNet.WebApi.Client"</w:t>
      </w:r>
      <w:r w:rsidRPr="00EC594D">
        <w:rPr>
          <w:rStyle w:val="OperatorTok"/>
          <w:sz w:val="18"/>
        </w:rPr>
        <w:t>:</w:t>
      </w:r>
      <w:r w:rsidRPr="00EC594D">
        <w:rPr>
          <w:rStyle w:val="NormalTok"/>
          <w:sz w:val="18"/>
        </w:rPr>
        <w:t xml:space="preserve"> </w:t>
      </w:r>
      <w:r w:rsidRPr="00EC594D">
        <w:rPr>
          <w:rStyle w:val="StringTok"/>
          <w:sz w:val="18"/>
        </w:rPr>
        <w:t>"5.2.3"</w:t>
      </w:r>
      <w:r w:rsidRPr="00EC594D">
        <w:rPr>
          <w:rStyle w:val="OperatorTok"/>
          <w:sz w:val="18"/>
        </w:rPr>
        <w:t>,</w:t>
      </w:r>
      <w:r w:rsidRPr="00EC594D">
        <w:rPr>
          <w:sz w:val="20"/>
        </w:rPr>
        <w:br/>
      </w:r>
      <w:r w:rsidRPr="00EC594D">
        <w:rPr>
          <w:rStyle w:val="NormalTok"/>
          <w:sz w:val="18"/>
        </w:rPr>
        <w:t xml:space="preserve">        </w:t>
      </w:r>
      <w:r w:rsidRPr="00EC594D">
        <w:rPr>
          <w:rStyle w:val="StringTok"/>
          <w:sz w:val="18"/>
        </w:rPr>
        <w:t>"Microsoft.CommonDataService"</w:t>
      </w:r>
      <w:r w:rsidRPr="00EC594D">
        <w:rPr>
          <w:rStyle w:val="OperatorTok"/>
          <w:sz w:val="18"/>
        </w:rPr>
        <w:t>:</w:t>
      </w:r>
      <w:r w:rsidRPr="00EC594D">
        <w:rPr>
          <w:rStyle w:val="NormalTok"/>
          <w:sz w:val="18"/>
        </w:rPr>
        <w:t xml:space="preserve"> </w:t>
      </w:r>
      <w:r w:rsidRPr="00EC594D">
        <w:rPr>
          <w:rStyle w:val="StringTok"/>
          <w:sz w:val="18"/>
        </w:rPr>
        <w:t>"1.0.188-preview"</w:t>
      </w:r>
      <w:r w:rsidRPr="00EC594D">
        <w:rPr>
          <w:rStyle w:val="OperatorTok"/>
          <w:sz w:val="18"/>
        </w:rPr>
        <w:t>,</w:t>
      </w:r>
      <w:r w:rsidRPr="00EC594D">
        <w:rPr>
          <w:sz w:val="20"/>
        </w:rPr>
        <w:br/>
      </w:r>
      <w:r w:rsidRPr="00EC594D">
        <w:rPr>
          <w:rStyle w:val="NormalTok"/>
          <w:sz w:val="18"/>
        </w:rPr>
        <w:t xml:space="preserve">        </w:t>
      </w:r>
      <w:r w:rsidRPr="00EC594D">
        <w:rPr>
          <w:rStyle w:val="StringTok"/>
          <w:sz w:val="18"/>
        </w:rPr>
        <w:t>"Microsoft.IdentityModel.Clients.ActiveDirectory"</w:t>
      </w:r>
      <w:r w:rsidRPr="00EC594D">
        <w:rPr>
          <w:rStyle w:val="OperatorTok"/>
          <w:sz w:val="18"/>
        </w:rPr>
        <w:t>:</w:t>
      </w:r>
      <w:r w:rsidRPr="00EC594D">
        <w:rPr>
          <w:rStyle w:val="NormalTok"/>
          <w:sz w:val="18"/>
        </w:rPr>
        <w:t xml:space="preserve"> </w:t>
      </w:r>
      <w:r w:rsidRPr="00EC594D">
        <w:rPr>
          <w:rStyle w:val="StringTok"/>
          <w:sz w:val="18"/>
        </w:rPr>
        <w:t>"3.13.8"</w:t>
      </w:r>
      <w:r w:rsidRPr="00EC594D">
        <w:rPr>
          <w:rStyle w:val="OperatorTok"/>
          <w:sz w:val="18"/>
        </w:rPr>
        <w:t>,</w:t>
      </w:r>
      <w:r w:rsidRPr="00EC594D">
        <w:rPr>
          <w:sz w:val="20"/>
        </w:rPr>
        <w:br/>
      </w:r>
      <w:r w:rsidRPr="00EC594D">
        <w:rPr>
          <w:rStyle w:val="NormalTok"/>
          <w:sz w:val="18"/>
        </w:rPr>
        <w:t xml:space="preserve">        </w:t>
      </w:r>
      <w:r w:rsidRPr="00EC594D">
        <w:rPr>
          <w:rStyle w:val="StringTok"/>
          <w:sz w:val="18"/>
        </w:rPr>
        <w:t>"Microsoft.IdentityModel.Logging"</w:t>
      </w:r>
      <w:r w:rsidRPr="00EC594D">
        <w:rPr>
          <w:rStyle w:val="OperatorTok"/>
          <w:sz w:val="18"/>
        </w:rPr>
        <w:t>:</w:t>
      </w:r>
      <w:r w:rsidRPr="00EC594D">
        <w:rPr>
          <w:rStyle w:val="NormalTok"/>
          <w:sz w:val="18"/>
        </w:rPr>
        <w:t xml:space="preserve"> </w:t>
      </w:r>
      <w:r w:rsidRPr="00EC594D">
        <w:rPr>
          <w:rStyle w:val="StringTok"/>
          <w:sz w:val="18"/>
        </w:rPr>
        <w:t>"1.1.3"</w:t>
      </w:r>
      <w:r w:rsidRPr="00EC594D">
        <w:rPr>
          <w:rStyle w:val="OperatorTok"/>
          <w:sz w:val="18"/>
        </w:rPr>
        <w:t>,</w:t>
      </w:r>
      <w:r w:rsidRPr="00EC594D">
        <w:rPr>
          <w:sz w:val="20"/>
        </w:rPr>
        <w:br/>
      </w:r>
      <w:r w:rsidRPr="00EC594D">
        <w:rPr>
          <w:rStyle w:val="NormalTok"/>
          <w:sz w:val="18"/>
        </w:rPr>
        <w:t xml:space="preserve">        </w:t>
      </w:r>
      <w:r w:rsidRPr="00EC594D">
        <w:rPr>
          <w:rStyle w:val="StringTok"/>
          <w:sz w:val="18"/>
        </w:rPr>
        <w:t>"Microsoft.IdentityModel.Tokens"</w:t>
      </w:r>
      <w:r w:rsidRPr="00EC594D">
        <w:rPr>
          <w:rStyle w:val="OperatorTok"/>
          <w:sz w:val="18"/>
        </w:rPr>
        <w:t>:</w:t>
      </w:r>
      <w:r w:rsidRPr="00EC594D">
        <w:rPr>
          <w:rStyle w:val="NormalTok"/>
          <w:sz w:val="18"/>
        </w:rPr>
        <w:t xml:space="preserve"> </w:t>
      </w:r>
      <w:r w:rsidRPr="00EC594D">
        <w:rPr>
          <w:rStyle w:val="StringTok"/>
          <w:sz w:val="18"/>
        </w:rPr>
        <w:t>"5.1.3"</w:t>
      </w:r>
      <w:r w:rsidRPr="00EC594D">
        <w:rPr>
          <w:rStyle w:val="OperatorTok"/>
          <w:sz w:val="18"/>
        </w:rPr>
        <w:t>,</w:t>
      </w:r>
      <w:r w:rsidRPr="00EC594D">
        <w:rPr>
          <w:sz w:val="20"/>
        </w:rPr>
        <w:br/>
      </w:r>
      <w:r w:rsidRPr="00EC594D">
        <w:rPr>
          <w:rStyle w:val="NormalTok"/>
          <w:sz w:val="18"/>
        </w:rPr>
        <w:t xml:space="preserve">        </w:t>
      </w:r>
      <w:r w:rsidRPr="00EC594D">
        <w:rPr>
          <w:rStyle w:val="StringTok"/>
          <w:sz w:val="18"/>
        </w:rPr>
        <w:t>"Newtonsoft.Json"</w:t>
      </w:r>
      <w:r w:rsidRPr="00EC594D">
        <w:rPr>
          <w:rStyle w:val="OperatorTok"/>
          <w:sz w:val="18"/>
        </w:rPr>
        <w:t>:</w:t>
      </w:r>
      <w:r w:rsidRPr="00EC594D">
        <w:rPr>
          <w:rStyle w:val="NormalTok"/>
          <w:sz w:val="18"/>
        </w:rPr>
        <w:t xml:space="preserve"> </w:t>
      </w:r>
      <w:r w:rsidRPr="00EC594D">
        <w:rPr>
          <w:rStyle w:val="StringTok"/>
          <w:sz w:val="18"/>
        </w:rPr>
        <w:t>"9.0.1"</w:t>
      </w:r>
      <w:r w:rsidRPr="00EC594D">
        <w:rPr>
          <w:rStyle w:val="OperatorTok"/>
          <w:sz w:val="18"/>
        </w:rPr>
        <w:t>,</w:t>
      </w:r>
      <w:r w:rsidRPr="00EC594D">
        <w:rPr>
          <w:sz w:val="20"/>
        </w:rPr>
        <w:br/>
      </w:r>
      <w:r w:rsidRPr="00EC594D">
        <w:rPr>
          <w:rStyle w:val="NormalTok"/>
          <w:sz w:val="18"/>
        </w:rPr>
        <w:t xml:space="preserve">        </w:t>
      </w:r>
      <w:r w:rsidRPr="00EC594D">
        <w:rPr>
          <w:rStyle w:val="StringTok"/>
          <w:sz w:val="18"/>
        </w:rPr>
        <w:t>"System.IdentityModel.Tokens.Jwt"</w:t>
      </w:r>
      <w:r w:rsidRPr="00EC594D">
        <w:rPr>
          <w:rStyle w:val="OperatorTok"/>
          <w:sz w:val="18"/>
        </w:rPr>
        <w:t>:</w:t>
      </w:r>
      <w:r w:rsidRPr="00EC594D">
        <w:rPr>
          <w:rStyle w:val="NormalTok"/>
          <w:sz w:val="18"/>
        </w:rPr>
        <w:t xml:space="preserve"> </w:t>
      </w:r>
      <w:r w:rsidRPr="00EC594D">
        <w:rPr>
          <w:rStyle w:val="StringTok"/>
          <w:sz w:val="18"/>
        </w:rPr>
        <w:t>"5.1.3"</w:t>
      </w:r>
      <w:r w:rsidRPr="00EC594D">
        <w:rPr>
          <w:sz w:val="20"/>
        </w:rPr>
        <w:br/>
      </w:r>
      <w:r w:rsidRPr="00EC594D">
        <w:rPr>
          <w:rStyle w:val="NormalTok"/>
          <w:sz w:val="18"/>
        </w:rPr>
        <w:t xml:space="preserve">      </w:t>
      </w:r>
      <w:r w:rsidRPr="00EC594D">
        <w:rPr>
          <w:rStyle w:val="OperatorTok"/>
          <w:sz w:val="18"/>
        </w:rPr>
        <w:t>}</w:t>
      </w:r>
      <w:r w:rsidRPr="00EC594D">
        <w:rPr>
          <w:sz w:val="20"/>
        </w:rPr>
        <w:br/>
      </w:r>
      <w:r w:rsidRPr="00EC594D">
        <w:rPr>
          <w:rStyle w:val="NormalTok"/>
          <w:sz w:val="18"/>
        </w:rPr>
        <w:t xml:space="preserve">    </w:t>
      </w:r>
      <w:r w:rsidRPr="00EC594D">
        <w:rPr>
          <w:rStyle w:val="OperatorTok"/>
          <w:sz w:val="18"/>
        </w:rPr>
        <w:t>}</w:t>
      </w:r>
      <w:r w:rsidRPr="00EC594D">
        <w:rPr>
          <w:sz w:val="20"/>
        </w:rPr>
        <w:br/>
      </w:r>
      <w:r w:rsidRPr="00EC594D">
        <w:rPr>
          <w:rStyle w:val="NormalTok"/>
          <w:sz w:val="18"/>
        </w:rPr>
        <w:t xml:space="preserve">  </w:t>
      </w:r>
      <w:r w:rsidRPr="00EC594D">
        <w:rPr>
          <w:rStyle w:val="OperatorTok"/>
          <w:sz w:val="18"/>
        </w:rPr>
        <w:t>}</w:t>
      </w:r>
      <w:r w:rsidRPr="00EC594D">
        <w:rPr>
          <w:sz w:val="20"/>
        </w:rPr>
        <w:br/>
      </w:r>
      <w:r w:rsidRPr="00EC594D">
        <w:rPr>
          <w:rStyle w:val="OperatorTok"/>
          <w:sz w:val="18"/>
        </w:rPr>
        <w:t>}</w:t>
      </w:r>
    </w:p>
    <w:p w:rsidR="00D960CB" w:rsidRPr="00EC594D" w:rsidRDefault="00836D94">
      <w:pPr>
        <w:pStyle w:val="FirstParagraph"/>
        <w:rPr>
          <w:sz w:val="20"/>
        </w:rPr>
      </w:pPr>
      <w:r w:rsidRPr="00EC594D">
        <w:rPr>
          <w:sz w:val="20"/>
        </w:rPr>
        <w:t xml:space="preserve">From </w:t>
      </w:r>
      <w:r w:rsidRPr="00EC594D">
        <w:rPr>
          <w:b/>
          <w:sz w:val="20"/>
        </w:rPr>
        <w:t>View files</w:t>
      </w:r>
      <w:r w:rsidRPr="00EC594D">
        <w:rPr>
          <w:sz w:val="20"/>
        </w:rPr>
        <w:t xml:space="preserve"> pane on the right side, open </w:t>
      </w:r>
      <w:r w:rsidRPr="00EC594D">
        <w:rPr>
          <w:b/>
          <w:sz w:val="20"/>
        </w:rPr>
        <w:t>run.csx</w:t>
      </w:r>
      <w:r w:rsidRPr="00EC594D">
        <w:rPr>
          <w:sz w:val="20"/>
        </w:rPr>
        <w:t xml:space="preserve">, and replace the </w:t>
      </w:r>
      <w:r w:rsidRPr="00EC594D">
        <w:rPr>
          <w:rStyle w:val="VerbatimChar"/>
          <w:sz w:val="18"/>
        </w:rPr>
        <w:t>using</w:t>
      </w:r>
      <w:r w:rsidRPr="00EC594D">
        <w:rPr>
          <w:sz w:val="20"/>
        </w:rPr>
        <w:t xml:space="preserve"> and </w:t>
      </w:r>
      <w:r w:rsidRPr="00EC594D">
        <w:rPr>
          <w:rStyle w:val="VerbatimChar"/>
          <w:sz w:val="18"/>
        </w:rPr>
        <w:t>#r</w:t>
      </w:r>
      <w:r w:rsidRPr="00EC594D">
        <w:rPr>
          <w:sz w:val="20"/>
        </w:rPr>
        <w:t xml:space="preserve"> statements with below:</w:t>
      </w:r>
    </w:p>
    <w:p w:rsidR="00D960CB" w:rsidRPr="00EC594D" w:rsidRDefault="00836D94">
      <w:pPr>
        <w:pStyle w:val="SourceCode"/>
        <w:rPr>
          <w:sz w:val="20"/>
        </w:rPr>
      </w:pPr>
      <w:r w:rsidRPr="00EC594D">
        <w:rPr>
          <w:rStyle w:val="KeywordTok"/>
          <w:sz w:val="18"/>
        </w:rPr>
        <w:t>using</w:t>
      </w:r>
      <w:r w:rsidRPr="00EC594D">
        <w:rPr>
          <w:rStyle w:val="NormalTok"/>
          <w:sz w:val="18"/>
        </w:rPr>
        <w:t xml:space="preserve"> Microsoft.</w:t>
      </w:r>
      <w:r w:rsidRPr="00EC594D">
        <w:rPr>
          <w:rStyle w:val="FunctionTok"/>
          <w:sz w:val="18"/>
        </w:rPr>
        <w:t>CommonDataService</w:t>
      </w:r>
      <w:r w:rsidRPr="00EC594D">
        <w:rPr>
          <w:rStyle w:val="NormalTok"/>
          <w:sz w:val="18"/>
        </w:rPr>
        <w:t>;</w:t>
      </w:r>
      <w:r w:rsidRPr="00EC594D">
        <w:rPr>
          <w:sz w:val="20"/>
        </w:rPr>
        <w:br/>
      </w:r>
      <w:r w:rsidRPr="00EC594D">
        <w:rPr>
          <w:rStyle w:val="KeywordTok"/>
          <w:sz w:val="18"/>
        </w:rPr>
        <w:t>using</w:t>
      </w:r>
      <w:r w:rsidRPr="00EC594D">
        <w:rPr>
          <w:rStyle w:val="NormalTok"/>
          <w:sz w:val="18"/>
        </w:rPr>
        <w:t xml:space="preserve"> Microsoft.</w:t>
      </w:r>
      <w:r w:rsidRPr="00EC594D">
        <w:rPr>
          <w:rStyle w:val="FunctionTok"/>
          <w:sz w:val="18"/>
        </w:rPr>
        <w:t>CommonDataService</w:t>
      </w:r>
      <w:r w:rsidRPr="00EC594D">
        <w:rPr>
          <w:rStyle w:val="NormalTok"/>
          <w:sz w:val="18"/>
        </w:rPr>
        <w:t>.</w:t>
      </w:r>
      <w:r w:rsidRPr="00EC594D">
        <w:rPr>
          <w:rStyle w:val="FunctionTok"/>
          <w:sz w:val="18"/>
        </w:rPr>
        <w:t>CommonEntitySets</w:t>
      </w:r>
      <w:r w:rsidRPr="00EC594D">
        <w:rPr>
          <w:rStyle w:val="NormalTok"/>
          <w:sz w:val="18"/>
        </w:rPr>
        <w:t>;</w:t>
      </w:r>
      <w:r w:rsidRPr="00EC594D">
        <w:rPr>
          <w:sz w:val="20"/>
        </w:rPr>
        <w:br/>
      </w:r>
      <w:r w:rsidRPr="00EC594D">
        <w:rPr>
          <w:rStyle w:val="KeywordTok"/>
          <w:sz w:val="18"/>
        </w:rPr>
        <w:t>using</w:t>
      </w:r>
      <w:r w:rsidRPr="00EC594D">
        <w:rPr>
          <w:rStyle w:val="NormalTok"/>
          <w:sz w:val="18"/>
        </w:rPr>
        <w:t xml:space="preserve"> Microsoft.</w:t>
      </w:r>
      <w:r w:rsidRPr="00EC594D">
        <w:rPr>
          <w:rStyle w:val="FunctionTok"/>
          <w:sz w:val="18"/>
        </w:rPr>
        <w:t>CommonDataService</w:t>
      </w:r>
      <w:r w:rsidRPr="00EC594D">
        <w:rPr>
          <w:rStyle w:val="NormalTok"/>
          <w:sz w:val="18"/>
        </w:rPr>
        <w:t>.</w:t>
      </w:r>
      <w:r w:rsidRPr="00EC594D">
        <w:rPr>
          <w:rStyle w:val="FunctionTok"/>
          <w:sz w:val="18"/>
        </w:rPr>
        <w:t>Configuration</w:t>
      </w:r>
      <w:r w:rsidRPr="00EC594D">
        <w:rPr>
          <w:rStyle w:val="NormalTok"/>
          <w:sz w:val="18"/>
        </w:rPr>
        <w:t>;</w:t>
      </w:r>
      <w:r w:rsidRPr="00EC594D">
        <w:rPr>
          <w:sz w:val="20"/>
        </w:rPr>
        <w:br/>
      </w:r>
      <w:r w:rsidRPr="00EC594D">
        <w:rPr>
          <w:rStyle w:val="KeywordTok"/>
          <w:sz w:val="18"/>
        </w:rPr>
        <w:t>using</w:t>
      </w:r>
      <w:r w:rsidRPr="00EC594D">
        <w:rPr>
          <w:rStyle w:val="NormalTok"/>
          <w:sz w:val="18"/>
        </w:rPr>
        <w:t xml:space="preserve"> Microsoft.</w:t>
      </w:r>
      <w:r w:rsidRPr="00EC594D">
        <w:rPr>
          <w:rStyle w:val="FunctionTok"/>
          <w:sz w:val="18"/>
        </w:rPr>
        <w:t>CommonDataService</w:t>
      </w:r>
      <w:r w:rsidRPr="00EC594D">
        <w:rPr>
          <w:rStyle w:val="NormalTok"/>
          <w:sz w:val="18"/>
        </w:rPr>
        <w:t>.</w:t>
      </w:r>
      <w:r w:rsidRPr="00EC594D">
        <w:rPr>
          <w:rStyle w:val="FunctionTok"/>
          <w:sz w:val="18"/>
        </w:rPr>
        <w:t>ServiceClient</w:t>
      </w:r>
      <w:r w:rsidRPr="00EC594D">
        <w:rPr>
          <w:rStyle w:val="NormalTok"/>
          <w:sz w:val="18"/>
        </w:rPr>
        <w:t>.</w:t>
      </w:r>
      <w:r w:rsidRPr="00EC594D">
        <w:rPr>
          <w:rStyle w:val="FunctionTok"/>
          <w:sz w:val="18"/>
        </w:rPr>
        <w:t>Security</w:t>
      </w:r>
      <w:r w:rsidRPr="00EC594D">
        <w:rPr>
          <w:rStyle w:val="NormalTok"/>
          <w:sz w:val="18"/>
        </w:rPr>
        <w:t>;</w:t>
      </w:r>
      <w:r w:rsidRPr="00EC594D">
        <w:rPr>
          <w:sz w:val="20"/>
        </w:rPr>
        <w:br/>
      </w:r>
      <w:r w:rsidRPr="00EC594D">
        <w:rPr>
          <w:rStyle w:val="KeywordTok"/>
          <w:sz w:val="18"/>
        </w:rPr>
        <w:t>using</w:t>
      </w:r>
      <w:r w:rsidRPr="00EC594D">
        <w:rPr>
          <w:rStyle w:val="NormalTok"/>
          <w:sz w:val="18"/>
        </w:rPr>
        <w:t xml:space="preserve"> Microsoft.</w:t>
      </w:r>
      <w:r w:rsidRPr="00EC594D">
        <w:rPr>
          <w:rStyle w:val="FunctionTok"/>
          <w:sz w:val="18"/>
        </w:rPr>
        <w:t>CommonDataService</w:t>
      </w:r>
      <w:r w:rsidRPr="00EC594D">
        <w:rPr>
          <w:rStyle w:val="NormalTok"/>
          <w:sz w:val="18"/>
        </w:rPr>
        <w:t>.</w:t>
      </w:r>
      <w:r w:rsidRPr="00EC594D">
        <w:rPr>
          <w:rStyle w:val="FunctionTok"/>
          <w:sz w:val="18"/>
        </w:rPr>
        <w:t>ServiceClient</w:t>
      </w:r>
      <w:r w:rsidRPr="00EC594D">
        <w:rPr>
          <w:rStyle w:val="NormalTok"/>
          <w:sz w:val="18"/>
        </w:rPr>
        <w:t>.</w:t>
      </w:r>
      <w:r w:rsidRPr="00EC594D">
        <w:rPr>
          <w:rStyle w:val="FunctionTok"/>
          <w:sz w:val="18"/>
        </w:rPr>
        <w:t>Security</w:t>
      </w:r>
      <w:r w:rsidRPr="00EC594D">
        <w:rPr>
          <w:rStyle w:val="NormalTok"/>
          <w:sz w:val="18"/>
        </w:rPr>
        <w:t>.</w:t>
      </w:r>
      <w:r w:rsidRPr="00EC594D">
        <w:rPr>
          <w:rStyle w:val="FunctionTok"/>
          <w:sz w:val="18"/>
        </w:rPr>
        <w:t>Credentials</w:t>
      </w:r>
      <w:r w:rsidRPr="00EC594D">
        <w:rPr>
          <w:rStyle w:val="NormalTok"/>
          <w:sz w:val="18"/>
        </w:rPr>
        <w:t>;</w:t>
      </w:r>
      <w:r w:rsidRPr="00EC594D">
        <w:rPr>
          <w:sz w:val="20"/>
        </w:rPr>
        <w:br/>
      </w:r>
      <w:r w:rsidRPr="00EC594D">
        <w:rPr>
          <w:rStyle w:val="KeywordTok"/>
          <w:sz w:val="18"/>
        </w:rPr>
        <w:t>using</w:t>
      </w:r>
      <w:r w:rsidRPr="00EC594D">
        <w:rPr>
          <w:rStyle w:val="NormalTok"/>
          <w:sz w:val="18"/>
        </w:rPr>
        <w:t xml:space="preserve"> System;</w:t>
      </w:r>
      <w:r w:rsidRPr="00EC594D">
        <w:rPr>
          <w:sz w:val="20"/>
        </w:rPr>
        <w:br/>
      </w:r>
      <w:r w:rsidRPr="00EC594D">
        <w:rPr>
          <w:rStyle w:val="KeywordTok"/>
          <w:sz w:val="18"/>
        </w:rPr>
        <w:t>using</w:t>
      </w:r>
      <w:r w:rsidRPr="00EC594D">
        <w:rPr>
          <w:rStyle w:val="NormalTok"/>
          <w:sz w:val="18"/>
        </w:rPr>
        <w:t xml:space="preserve"> System.</w:t>
      </w:r>
      <w:r w:rsidRPr="00EC594D">
        <w:rPr>
          <w:rStyle w:val="FunctionTok"/>
          <w:sz w:val="18"/>
        </w:rPr>
        <w:t>Collections</w:t>
      </w:r>
      <w:r w:rsidRPr="00EC594D">
        <w:rPr>
          <w:rStyle w:val="NormalTok"/>
          <w:sz w:val="18"/>
        </w:rPr>
        <w:t>.</w:t>
      </w:r>
      <w:r w:rsidRPr="00EC594D">
        <w:rPr>
          <w:rStyle w:val="FunctionTok"/>
          <w:sz w:val="18"/>
        </w:rPr>
        <w:t>Generic</w:t>
      </w:r>
      <w:r w:rsidRPr="00EC594D">
        <w:rPr>
          <w:rStyle w:val="NormalTok"/>
          <w:sz w:val="18"/>
        </w:rPr>
        <w:t>;</w:t>
      </w:r>
      <w:r w:rsidRPr="00EC594D">
        <w:rPr>
          <w:sz w:val="20"/>
        </w:rPr>
        <w:br/>
      </w:r>
      <w:r w:rsidRPr="00EC594D">
        <w:rPr>
          <w:rStyle w:val="KeywordTok"/>
          <w:sz w:val="18"/>
        </w:rPr>
        <w:t>using</w:t>
      </w:r>
      <w:r w:rsidRPr="00EC594D">
        <w:rPr>
          <w:rStyle w:val="NormalTok"/>
          <w:sz w:val="18"/>
        </w:rPr>
        <w:t xml:space="preserve"> System.</w:t>
      </w:r>
      <w:r w:rsidRPr="00EC594D">
        <w:rPr>
          <w:rStyle w:val="FunctionTok"/>
          <w:sz w:val="18"/>
        </w:rPr>
        <w:t>Net</w:t>
      </w:r>
      <w:r w:rsidRPr="00EC594D">
        <w:rPr>
          <w:rStyle w:val="NormalTok"/>
          <w:sz w:val="18"/>
        </w:rPr>
        <w:t>;</w:t>
      </w:r>
    </w:p>
    <w:p w:rsidR="00D960CB" w:rsidRPr="00EC594D" w:rsidRDefault="00836D94">
      <w:pPr>
        <w:pStyle w:val="FirstParagraph"/>
        <w:rPr>
          <w:sz w:val="20"/>
        </w:rPr>
      </w:pPr>
      <w:r w:rsidRPr="00EC594D">
        <w:rPr>
          <w:sz w:val="20"/>
        </w:rPr>
        <w:t xml:space="preserve">Copy the following code snippet inside the </w:t>
      </w:r>
      <w:r w:rsidRPr="00EC594D">
        <w:rPr>
          <w:rStyle w:val="VerbatimChar"/>
          <w:sz w:val="18"/>
        </w:rPr>
        <w:t>run()</w:t>
      </w:r>
      <w:r w:rsidRPr="00EC594D">
        <w:rPr>
          <w:sz w:val="20"/>
        </w:rPr>
        <w:t xml:space="preserve"> method body of </w:t>
      </w:r>
      <w:r w:rsidRPr="00EC594D">
        <w:rPr>
          <w:b/>
          <w:sz w:val="20"/>
        </w:rPr>
        <w:t>run.csx</w:t>
      </w:r>
      <w:r w:rsidRPr="00EC594D">
        <w:rPr>
          <w:sz w:val="20"/>
        </w:rPr>
        <w:t>, replacing existing code.</w:t>
      </w:r>
    </w:p>
    <w:p w:rsidR="00D960CB" w:rsidRPr="00EC594D" w:rsidRDefault="00836D94">
      <w:pPr>
        <w:pStyle w:val="SourceCode"/>
        <w:rPr>
          <w:sz w:val="20"/>
        </w:rPr>
      </w:pPr>
      <w:r w:rsidRPr="00EC594D">
        <w:rPr>
          <w:rStyle w:val="NormalTok"/>
          <w:sz w:val="18"/>
        </w:rPr>
        <w:t>log.</w:t>
      </w:r>
      <w:r w:rsidRPr="00EC594D">
        <w:rPr>
          <w:rStyle w:val="FunctionTok"/>
          <w:sz w:val="18"/>
        </w:rPr>
        <w:t>Info</w:t>
      </w:r>
      <w:r w:rsidRPr="00EC594D">
        <w:rPr>
          <w:rStyle w:val="NormalTok"/>
          <w:sz w:val="18"/>
        </w:rPr>
        <w:t>($</w:t>
      </w:r>
      <w:r w:rsidRPr="00EC594D">
        <w:rPr>
          <w:rStyle w:val="StringTok"/>
          <w:sz w:val="18"/>
        </w:rPr>
        <w:t>"C# HTTP trigger function processed a request. RequestUri={req.RequestUri}"</w:t>
      </w:r>
      <w:r w:rsidRPr="00EC594D">
        <w:rPr>
          <w:rStyle w:val="NormalTok"/>
          <w:sz w:val="18"/>
        </w:rPr>
        <w:t>);</w:t>
      </w:r>
      <w:r w:rsidRPr="00EC594D">
        <w:rPr>
          <w:sz w:val="20"/>
        </w:rPr>
        <w:br/>
      </w:r>
      <w:r w:rsidRPr="00EC594D">
        <w:rPr>
          <w:sz w:val="20"/>
        </w:rPr>
        <w:br/>
      </w:r>
      <w:r w:rsidRPr="00EC594D">
        <w:rPr>
          <w:rStyle w:val="CommentTok"/>
          <w:sz w:val="18"/>
        </w:rPr>
        <w:t>// parse query parameter</w:t>
      </w:r>
      <w:r w:rsidRPr="00EC594D">
        <w:rPr>
          <w:sz w:val="20"/>
        </w:rPr>
        <w:br/>
      </w:r>
      <w:r w:rsidRPr="00EC594D">
        <w:rPr>
          <w:rStyle w:val="DataTypeTok"/>
          <w:sz w:val="18"/>
        </w:rPr>
        <w:t>string</w:t>
      </w:r>
      <w:r w:rsidRPr="00EC594D">
        <w:rPr>
          <w:rStyle w:val="NormalTok"/>
          <w:sz w:val="18"/>
        </w:rPr>
        <w:t xml:space="preserve"> name = req.</w:t>
      </w:r>
      <w:r w:rsidRPr="00EC594D">
        <w:rPr>
          <w:rStyle w:val="FunctionTok"/>
          <w:sz w:val="18"/>
        </w:rPr>
        <w:t>GetQueryNameValuePairs</w:t>
      </w:r>
      <w:r w:rsidRPr="00EC594D">
        <w:rPr>
          <w:rStyle w:val="NormalTok"/>
          <w:sz w:val="18"/>
        </w:rPr>
        <w:t>()</w:t>
      </w:r>
      <w:r w:rsidRPr="00EC594D">
        <w:rPr>
          <w:sz w:val="20"/>
        </w:rPr>
        <w:br/>
      </w:r>
      <w:r w:rsidRPr="00EC594D">
        <w:rPr>
          <w:rStyle w:val="NormalTok"/>
          <w:sz w:val="18"/>
        </w:rPr>
        <w:t xml:space="preserve">    .</w:t>
      </w:r>
      <w:r w:rsidRPr="00EC594D">
        <w:rPr>
          <w:rStyle w:val="FunctionTok"/>
          <w:sz w:val="18"/>
        </w:rPr>
        <w:t>FirstOrDefault</w:t>
      </w:r>
      <w:r w:rsidRPr="00EC594D">
        <w:rPr>
          <w:rStyle w:val="NormalTok"/>
          <w:sz w:val="18"/>
        </w:rPr>
        <w:t xml:space="preserve">(q =&gt; </w:t>
      </w:r>
      <w:r w:rsidRPr="00EC594D">
        <w:rPr>
          <w:rStyle w:val="DataTypeTok"/>
          <w:sz w:val="18"/>
        </w:rPr>
        <w:t>string</w:t>
      </w:r>
      <w:r w:rsidRPr="00EC594D">
        <w:rPr>
          <w:rStyle w:val="NormalTok"/>
          <w:sz w:val="18"/>
        </w:rPr>
        <w:t>.</w:t>
      </w:r>
      <w:r w:rsidRPr="00EC594D">
        <w:rPr>
          <w:rStyle w:val="FunctionTok"/>
          <w:sz w:val="18"/>
        </w:rPr>
        <w:t>Compare</w:t>
      </w:r>
      <w:r w:rsidRPr="00EC594D">
        <w:rPr>
          <w:rStyle w:val="NormalTok"/>
          <w:sz w:val="18"/>
        </w:rPr>
        <w:t>(q.</w:t>
      </w:r>
      <w:r w:rsidRPr="00EC594D">
        <w:rPr>
          <w:rStyle w:val="FunctionTok"/>
          <w:sz w:val="18"/>
        </w:rPr>
        <w:t>Key</w:t>
      </w:r>
      <w:r w:rsidRPr="00EC594D">
        <w:rPr>
          <w:rStyle w:val="NormalTok"/>
          <w:sz w:val="18"/>
        </w:rPr>
        <w:t xml:space="preserve">, </w:t>
      </w:r>
      <w:r w:rsidRPr="00EC594D">
        <w:rPr>
          <w:rStyle w:val="StringTok"/>
          <w:sz w:val="18"/>
        </w:rPr>
        <w:t>"name"</w:t>
      </w:r>
      <w:r w:rsidRPr="00EC594D">
        <w:rPr>
          <w:rStyle w:val="NormalTok"/>
          <w:sz w:val="18"/>
        </w:rPr>
        <w:t xml:space="preserve">, </w:t>
      </w:r>
      <w:r w:rsidRPr="00EC594D">
        <w:rPr>
          <w:rStyle w:val="KeywordTok"/>
          <w:sz w:val="18"/>
        </w:rPr>
        <w:t>true</w:t>
      </w:r>
      <w:r w:rsidRPr="00EC594D">
        <w:rPr>
          <w:rStyle w:val="NormalTok"/>
          <w:sz w:val="18"/>
        </w:rPr>
        <w:t xml:space="preserve">) == </w:t>
      </w:r>
      <w:r w:rsidRPr="00EC594D">
        <w:rPr>
          <w:rStyle w:val="DecValTok"/>
          <w:sz w:val="18"/>
        </w:rPr>
        <w:t>0</w:t>
      </w:r>
      <w:r w:rsidRPr="00EC594D">
        <w:rPr>
          <w:rStyle w:val="NormalTok"/>
          <w:sz w:val="18"/>
        </w:rPr>
        <w:t>)</w:t>
      </w:r>
      <w:r w:rsidRPr="00EC594D">
        <w:rPr>
          <w:sz w:val="20"/>
        </w:rPr>
        <w:br/>
      </w:r>
      <w:r w:rsidRPr="00EC594D">
        <w:rPr>
          <w:rStyle w:val="NormalTok"/>
          <w:sz w:val="18"/>
        </w:rPr>
        <w:t xml:space="preserve">    .</w:t>
      </w:r>
      <w:r w:rsidRPr="00EC594D">
        <w:rPr>
          <w:rStyle w:val="FunctionTok"/>
          <w:sz w:val="18"/>
        </w:rPr>
        <w:t>Value</w:t>
      </w:r>
      <w:r w:rsidRPr="00EC594D">
        <w:rPr>
          <w:rStyle w:val="NormalTok"/>
          <w:sz w:val="18"/>
        </w:rPr>
        <w:t>;</w:t>
      </w:r>
      <w:r w:rsidRPr="00EC594D">
        <w:rPr>
          <w:sz w:val="20"/>
        </w:rPr>
        <w:br/>
      </w:r>
      <w:r w:rsidRPr="00EC594D">
        <w:rPr>
          <w:sz w:val="20"/>
        </w:rPr>
        <w:br/>
      </w:r>
      <w:r w:rsidRPr="00EC594D">
        <w:rPr>
          <w:rStyle w:val="KeywordTok"/>
          <w:sz w:val="18"/>
        </w:rPr>
        <w:t>if</w:t>
      </w:r>
      <w:r w:rsidRPr="00EC594D">
        <w:rPr>
          <w:rStyle w:val="NormalTok"/>
          <w:sz w:val="18"/>
        </w:rPr>
        <w:t xml:space="preserve">(name == </w:t>
      </w:r>
      <w:r w:rsidRPr="00EC594D">
        <w:rPr>
          <w:rStyle w:val="KeywordTok"/>
          <w:sz w:val="18"/>
        </w:rPr>
        <w:t>null</w:t>
      </w:r>
      <w:r w:rsidRPr="00EC594D">
        <w:rPr>
          <w:rStyle w:val="NormalTok"/>
          <w:sz w:val="18"/>
        </w:rPr>
        <w:t>)</w:t>
      </w:r>
      <w:r w:rsidRPr="00EC594D">
        <w:rPr>
          <w:sz w:val="20"/>
        </w:rPr>
        <w:br/>
      </w:r>
      <w:r w:rsidRPr="00EC594D">
        <w:rPr>
          <w:rStyle w:val="NormalTok"/>
          <w:sz w:val="18"/>
        </w:rPr>
        <w:t>{</w:t>
      </w:r>
      <w:r w:rsidRPr="00EC594D">
        <w:rPr>
          <w:sz w:val="20"/>
        </w:rPr>
        <w:br/>
      </w:r>
      <w:r w:rsidRPr="00EC594D">
        <w:rPr>
          <w:rStyle w:val="NormalTok"/>
          <w:sz w:val="18"/>
        </w:rPr>
        <w:t xml:space="preserve">    log.</w:t>
      </w:r>
      <w:r w:rsidRPr="00EC594D">
        <w:rPr>
          <w:rStyle w:val="FunctionTok"/>
          <w:sz w:val="18"/>
        </w:rPr>
        <w:t>Info</w:t>
      </w:r>
      <w:r w:rsidRPr="00EC594D">
        <w:rPr>
          <w:rStyle w:val="NormalTok"/>
          <w:sz w:val="18"/>
        </w:rPr>
        <w:t>($</w:t>
      </w:r>
      <w:r w:rsidRPr="00EC594D">
        <w:rPr>
          <w:rStyle w:val="StringTok"/>
          <w:sz w:val="18"/>
        </w:rPr>
        <w:t>"Name was not passed correctly."</w:t>
      </w:r>
      <w:r w:rsidRPr="00EC594D">
        <w:rPr>
          <w:rStyle w:val="NormalTok"/>
          <w:sz w:val="18"/>
        </w:rPr>
        <w:t>);</w:t>
      </w:r>
      <w:r w:rsidRPr="00EC594D">
        <w:rPr>
          <w:sz w:val="20"/>
        </w:rPr>
        <w:br/>
      </w:r>
      <w:r w:rsidRPr="00EC594D">
        <w:rPr>
          <w:rStyle w:val="NormalTok"/>
          <w:sz w:val="18"/>
        </w:rPr>
        <w:t xml:space="preserve">    </w:t>
      </w:r>
      <w:r w:rsidRPr="00EC594D">
        <w:rPr>
          <w:rStyle w:val="KeywordTok"/>
          <w:sz w:val="18"/>
        </w:rPr>
        <w:t>return</w:t>
      </w:r>
      <w:r w:rsidRPr="00EC594D">
        <w:rPr>
          <w:rStyle w:val="NormalTok"/>
          <w:sz w:val="18"/>
        </w:rPr>
        <w:t xml:space="preserve"> req.</w:t>
      </w:r>
      <w:r w:rsidRPr="00EC594D">
        <w:rPr>
          <w:rStyle w:val="FunctionTok"/>
          <w:sz w:val="18"/>
        </w:rPr>
        <w:t>CreateResponse</w:t>
      </w:r>
      <w:r w:rsidRPr="00EC594D">
        <w:rPr>
          <w:rStyle w:val="NormalTok"/>
          <w:sz w:val="18"/>
        </w:rPr>
        <w:t>(HttpStatusCode.</w:t>
      </w:r>
      <w:r w:rsidRPr="00EC594D">
        <w:rPr>
          <w:rStyle w:val="FunctionTok"/>
          <w:sz w:val="18"/>
        </w:rPr>
        <w:t>BadRequest</w:t>
      </w:r>
      <w:r w:rsidRPr="00EC594D">
        <w:rPr>
          <w:rStyle w:val="NormalTok"/>
          <w:sz w:val="18"/>
        </w:rPr>
        <w:t>);</w:t>
      </w:r>
      <w:r w:rsidRPr="00EC594D">
        <w:rPr>
          <w:sz w:val="20"/>
        </w:rPr>
        <w:br/>
      </w:r>
      <w:r w:rsidRPr="00EC594D">
        <w:rPr>
          <w:rStyle w:val="NormalTok"/>
          <w:sz w:val="18"/>
        </w:rPr>
        <w:t>}</w:t>
      </w:r>
      <w:r w:rsidRPr="00EC594D">
        <w:rPr>
          <w:sz w:val="20"/>
        </w:rPr>
        <w:br/>
      </w:r>
      <w:r w:rsidRPr="00EC594D">
        <w:rPr>
          <w:sz w:val="20"/>
        </w:rPr>
        <w:br/>
      </w:r>
      <w:r w:rsidRPr="00EC594D">
        <w:rPr>
          <w:rStyle w:val="DataTypeTok"/>
          <w:sz w:val="18"/>
        </w:rPr>
        <w:t>var</w:t>
      </w:r>
      <w:r w:rsidRPr="00EC594D">
        <w:rPr>
          <w:rStyle w:val="NormalTok"/>
          <w:sz w:val="18"/>
        </w:rPr>
        <w:t xml:space="preserve"> connection = </w:t>
      </w:r>
      <w:r w:rsidRPr="00EC594D">
        <w:rPr>
          <w:rStyle w:val="KeywordTok"/>
          <w:sz w:val="18"/>
        </w:rPr>
        <w:t>new</w:t>
      </w:r>
      <w:r w:rsidRPr="00EC594D">
        <w:rPr>
          <w:rStyle w:val="NormalTok"/>
          <w:sz w:val="18"/>
        </w:rPr>
        <w:t xml:space="preserve"> ConnectionSettings</w:t>
      </w:r>
      <w:r w:rsidRPr="00EC594D">
        <w:rPr>
          <w:sz w:val="20"/>
        </w:rPr>
        <w:br/>
      </w:r>
      <w:r w:rsidRPr="00EC594D">
        <w:rPr>
          <w:rStyle w:val="NormalTok"/>
          <w:sz w:val="18"/>
        </w:rPr>
        <w:t>{</w:t>
      </w:r>
      <w:r w:rsidRPr="00EC594D">
        <w:rPr>
          <w:sz w:val="20"/>
        </w:rPr>
        <w:br/>
      </w:r>
      <w:r w:rsidRPr="00EC594D">
        <w:rPr>
          <w:rStyle w:val="NormalTok"/>
          <w:sz w:val="18"/>
        </w:rPr>
        <w:t xml:space="preserve">    Tenant = </w:t>
      </w:r>
      <w:r w:rsidRPr="00EC594D">
        <w:rPr>
          <w:rStyle w:val="StringTok"/>
          <w:sz w:val="18"/>
        </w:rPr>
        <w:t>"[[Replace with AAD tenant value]]"</w:t>
      </w:r>
      <w:r w:rsidRPr="00EC594D">
        <w:rPr>
          <w:rStyle w:val="NormalTok"/>
          <w:sz w:val="18"/>
        </w:rPr>
        <w:t>,</w:t>
      </w:r>
      <w:r w:rsidRPr="00EC594D">
        <w:rPr>
          <w:sz w:val="20"/>
        </w:rPr>
        <w:br/>
      </w:r>
      <w:r w:rsidRPr="00EC594D">
        <w:rPr>
          <w:rStyle w:val="NormalTok"/>
          <w:sz w:val="18"/>
        </w:rPr>
        <w:t xml:space="preserve">    EnvironmentId = </w:t>
      </w:r>
      <w:r w:rsidRPr="00EC594D">
        <w:rPr>
          <w:rStyle w:val="StringTok"/>
          <w:sz w:val="18"/>
        </w:rPr>
        <w:t>"[[Replace with PowerApps environment ID value]]"</w:t>
      </w:r>
      <w:r w:rsidRPr="00EC594D">
        <w:rPr>
          <w:rStyle w:val="NormalTok"/>
          <w:sz w:val="18"/>
        </w:rPr>
        <w:t>,</w:t>
      </w:r>
      <w:r w:rsidRPr="00EC594D">
        <w:rPr>
          <w:sz w:val="20"/>
        </w:rPr>
        <w:br/>
      </w:r>
      <w:r w:rsidRPr="00EC594D">
        <w:rPr>
          <w:rStyle w:val="NormalTok"/>
          <w:sz w:val="18"/>
        </w:rPr>
        <w:t xml:space="preserve">    Credentials = </w:t>
      </w:r>
      <w:r w:rsidRPr="00EC594D">
        <w:rPr>
          <w:rStyle w:val="KeywordTok"/>
          <w:sz w:val="18"/>
        </w:rPr>
        <w:t>new</w:t>
      </w:r>
      <w:r w:rsidRPr="00EC594D">
        <w:rPr>
          <w:rStyle w:val="NormalTok"/>
          <w:sz w:val="18"/>
        </w:rPr>
        <w:t xml:space="preserve"> UserImpersonationCredentialsSettings</w:t>
      </w:r>
      <w:r w:rsidRPr="00EC594D">
        <w:rPr>
          <w:sz w:val="20"/>
        </w:rPr>
        <w:br/>
      </w:r>
      <w:r w:rsidRPr="00EC594D">
        <w:rPr>
          <w:rStyle w:val="NormalTok"/>
          <w:sz w:val="18"/>
        </w:rPr>
        <w:t xml:space="preserve">    {</w:t>
      </w:r>
      <w:r w:rsidRPr="00EC594D">
        <w:rPr>
          <w:sz w:val="20"/>
        </w:rPr>
        <w:br/>
      </w:r>
      <w:r w:rsidRPr="00EC594D">
        <w:rPr>
          <w:rStyle w:val="NormalTok"/>
          <w:sz w:val="18"/>
        </w:rPr>
        <w:t xml:space="preserve">        ApplicationId = </w:t>
      </w:r>
      <w:r w:rsidRPr="00EC594D">
        <w:rPr>
          <w:rStyle w:val="StringTok"/>
          <w:sz w:val="18"/>
        </w:rPr>
        <w:t>"[[Replace with Function application ID value]]"</w:t>
      </w:r>
      <w:r w:rsidRPr="00EC594D">
        <w:rPr>
          <w:rStyle w:val="NormalTok"/>
          <w:sz w:val="18"/>
        </w:rPr>
        <w:t>,</w:t>
      </w:r>
      <w:r w:rsidRPr="00EC594D">
        <w:rPr>
          <w:sz w:val="20"/>
        </w:rPr>
        <w:br/>
      </w:r>
      <w:r w:rsidRPr="00EC594D">
        <w:rPr>
          <w:rStyle w:val="NormalTok"/>
          <w:sz w:val="18"/>
        </w:rPr>
        <w:t xml:space="preserve">        ApplicationSecret = </w:t>
      </w:r>
      <w:r w:rsidRPr="00EC594D">
        <w:rPr>
          <w:rStyle w:val="StringTok"/>
          <w:sz w:val="18"/>
        </w:rPr>
        <w:t>"[[Replace with Function application secret value]]"</w:t>
      </w:r>
      <w:r w:rsidRPr="00EC594D">
        <w:rPr>
          <w:sz w:val="20"/>
        </w:rPr>
        <w:br/>
      </w:r>
      <w:r w:rsidRPr="00EC594D">
        <w:rPr>
          <w:rStyle w:val="NormalTok"/>
          <w:sz w:val="18"/>
        </w:rPr>
        <w:t xml:space="preserve">    }</w:t>
      </w:r>
      <w:r w:rsidRPr="00EC594D">
        <w:rPr>
          <w:sz w:val="20"/>
        </w:rPr>
        <w:br/>
      </w:r>
      <w:r w:rsidRPr="00EC594D">
        <w:rPr>
          <w:rStyle w:val="NormalTok"/>
          <w:sz w:val="18"/>
        </w:rPr>
        <w:t>};</w:t>
      </w:r>
      <w:r w:rsidRPr="00EC594D">
        <w:rPr>
          <w:sz w:val="20"/>
        </w:rPr>
        <w:br/>
      </w:r>
      <w:r w:rsidRPr="00EC594D">
        <w:rPr>
          <w:sz w:val="20"/>
        </w:rPr>
        <w:br/>
      </w:r>
      <w:r w:rsidRPr="00EC594D">
        <w:rPr>
          <w:rStyle w:val="KeywordTok"/>
          <w:sz w:val="18"/>
        </w:rPr>
        <w:t>using</w:t>
      </w:r>
      <w:r w:rsidRPr="00EC594D">
        <w:rPr>
          <w:rStyle w:val="NormalTok"/>
          <w:sz w:val="18"/>
        </w:rPr>
        <w:t xml:space="preserve"> (</w:t>
      </w:r>
      <w:r w:rsidRPr="00EC594D">
        <w:rPr>
          <w:rStyle w:val="DataTypeTok"/>
          <w:sz w:val="18"/>
        </w:rPr>
        <w:t>var</w:t>
      </w:r>
      <w:r w:rsidRPr="00EC594D">
        <w:rPr>
          <w:rStyle w:val="NormalTok"/>
          <w:sz w:val="18"/>
        </w:rPr>
        <w:t xml:space="preserve"> client = await connection.</w:t>
      </w:r>
      <w:r w:rsidRPr="00EC594D">
        <w:rPr>
          <w:rStyle w:val="FunctionTok"/>
          <w:sz w:val="18"/>
        </w:rPr>
        <w:t>CreateClient</w:t>
      </w:r>
      <w:r w:rsidRPr="00EC594D">
        <w:rPr>
          <w:rStyle w:val="NormalTok"/>
          <w:sz w:val="18"/>
        </w:rPr>
        <w:t>(req))</w:t>
      </w:r>
      <w:r w:rsidRPr="00EC594D">
        <w:rPr>
          <w:sz w:val="20"/>
        </w:rPr>
        <w:br/>
      </w:r>
      <w:r w:rsidRPr="00EC594D">
        <w:rPr>
          <w:rStyle w:val="NormalTok"/>
          <w:sz w:val="18"/>
        </w:rPr>
        <w:t>{</w:t>
      </w:r>
      <w:r w:rsidRPr="00EC594D">
        <w:rPr>
          <w:sz w:val="20"/>
        </w:rPr>
        <w:br/>
      </w:r>
      <w:r w:rsidRPr="00EC594D">
        <w:rPr>
          <w:rStyle w:val="NormalTok"/>
          <w:sz w:val="18"/>
        </w:rPr>
        <w:t xml:space="preserve">    </w:t>
      </w:r>
      <w:r w:rsidRPr="00EC594D">
        <w:rPr>
          <w:rStyle w:val="CommentTok"/>
          <w:sz w:val="18"/>
        </w:rPr>
        <w:t>// Query product categories for Surfaces and Phones</w:t>
      </w:r>
      <w:r w:rsidRPr="00EC594D">
        <w:rPr>
          <w:sz w:val="20"/>
        </w:rPr>
        <w:br/>
      </w:r>
      <w:r w:rsidRPr="00EC594D">
        <w:rPr>
          <w:rStyle w:val="NormalTok"/>
          <w:sz w:val="18"/>
        </w:rPr>
        <w:t xml:space="preserve">    </w:t>
      </w:r>
      <w:r w:rsidRPr="00EC594D">
        <w:rPr>
          <w:rStyle w:val="DataTypeTok"/>
          <w:sz w:val="18"/>
        </w:rPr>
        <w:t>var</w:t>
      </w:r>
      <w:r w:rsidRPr="00EC594D">
        <w:rPr>
          <w:rStyle w:val="NormalTok"/>
          <w:sz w:val="18"/>
        </w:rPr>
        <w:t xml:space="preserve"> query = client.</w:t>
      </w:r>
      <w:r w:rsidRPr="00EC594D">
        <w:rPr>
          <w:rStyle w:val="FunctionTok"/>
          <w:sz w:val="18"/>
        </w:rPr>
        <w:t>GetRelationalEntitySet</w:t>
      </w:r>
      <w:r w:rsidRPr="00EC594D">
        <w:rPr>
          <w:rStyle w:val="NormalTok"/>
          <w:sz w:val="18"/>
        </w:rPr>
        <w:t>&lt;ProductCategory&gt;()</w:t>
      </w:r>
      <w:r w:rsidRPr="00EC594D">
        <w:rPr>
          <w:sz w:val="20"/>
        </w:rPr>
        <w:br/>
      </w:r>
      <w:r w:rsidRPr="00EC594D">
        <w:rPr>
          <w:rStyle w:val="NormalTok"/>
          <w:sz w:val="18"/>
        </w:rPr>
        <w:lastRenderedPageBreak/>
        <w:t xml:space="preserve">        .</w:t>
      </w:r>
      <w:r w:rsidRPr="00EC594D">
        <w:rPr>
          <w:rStyle w:val="FunctionTok"/>
          <w:sz w:val="18"/>
        </w:rPr>
        <w:t>CreateQueryBuilder</w:t>
      </w:r>
      <w:r w:rsidRPr="00EC594D">
        <w:rPr>
          <w:rStyle w:val="NormalTok"/>
          <w:sz w:val="18"/>
        </w:rPr>
        <w:t>()</w:t>
      </w:r>
      <w:r w:rsidRPr="00EC594D">
        <w:rPr>
          <w:sz w:val="20"/>
        </w:rPr>
        <w:br/>
      </w:r>
      <w:r w:rsidRPr="00EC594D">
        <w:rPr>
          <w:rStyle w:val="NormalTok"/>
          <w:sz w:val="18"/>
        </w:rPr>
        <w:t xml:space="preserve">        .</w:t>
      </w:r>
      <w:r w:rsidRPr="00EC594D">
        <w:rPr>
          <w:rStyle w:val="FunctionTok"/>
          <w:sz w:val="18"/>
        </w:rPr>
        <w:t>Where</w:t>
      </w:r>
      <w:r w:rsidRPr="00EC594D">
        <w:rPr>
          <w:rStyle w:val="NormalTok"/>
          <w:sz w:val="18"/>
        </w:rPr>
        <w:t>(pc =&gt; pc.</w:t>
      </w:r>
      <w:r w:rsidRPr="00EC594D">
        <w:rPr>
          <w:rStyle w:val="FunctionTok"/>
          <w:sz w:val="18"/>
        </w:rPr>
        <w:t>Name</w:t>
      </w:r>
      <w:r w:rsidRPr="00EC594D">
        <w:rPr>
          <w:rStyle w:val="NormalTok"/>
          <w:sz w:val="18"/>
        </w:rPr>
        <w:t xml:space="preserve"> == </w:t>
      </w:r>
      <w:r w:rsidRPr="00EC594D">
        <w:rPr>
          <w:rStyle w:val="StringTok"/>
          <w:sz w:val="18"/>
        </w:rPr>
        <w:t>"Surface"</w:t>
      </w:r>
      <w:r w:rsidRPr="00EC594D">
        <w:rPr>
          <w:rStyle w:val="NormalTok"/>
          <w:sz w:val="18"/>
        </w:rPr>
        <w:t xml:space="preserve"> || pc.</w:t>
      </w:r>
      <w:r w:rsidRPr="00EC594D">
        <w:rPr>
          <w:rStyle w:val="FunctionTok"/>
          <w:sz w:val="18"/>
        </w:rPr>
        <w:t>Name</w:t>
      </w:r>
      <w:r w:rsidRPr="00EC594D">
        <w:rPr>
          <w:rStyle w:val="NormalTok"/>
          <w:sz w:val="18"/>
        </w:rPr>
        <w:t xml:space="preserve"> == </w:t>
      </w:r>
      <w:r w:rsidRPr="00EC594D">
        <w:rPr>
          <w:rStyle w:val="StringTok"/>
          <w:sz w:val="18"/>
        </w:rPr>
        <w:t>"Phone"</w:t>
      </w:r>
      <w:r w:rsidRPr="00EC594D">
        <w:rPr>
          <w:rStyle w:val="NormalTok"/>
          <w:sz w:val="18"/>
        </w:rPr>
        <w:t>)</w:t>
      </w:r>
      <w:r w:rsidRPr="00EC594D">
        <w:rPr>
          <w:sz w:val="20"/>
        </w:rPr>
        <w:br/>
      </w:r>
      <w:r w:rsidRPr="00EC594D">
        <w:rPr>
          <w:rStyle w:val="NormalTok"/>
          <w:sz w:val="18"/>
        </w:rPr>
        <w:t xml:space="preserve">        .</w:t>
      </w:r>
      <w:r w:rsidRPr="00EC594D">
        <w:rPr>
          <w:rStyle w:val="FunctionTok"/>
          <w:sz w:val="18"/>
        </w:rPr>
        <w:t>Project</w:t>
      </w:r>
      <w:r w:rsidRPr="00EC594D">
        <w:rPr>
          <w:rStyle w:val="NormalTok"/>
          <w:sz w:val="18"/>
        </w:rPr>
        <w:t>(pc =&gt; pc.</w:t>
      </w:r>
      <w:r w:rsidRPr="00EC594D">
        <w:rPr>
          <w:rStyle w:val="FunctionTok"/>
          <w:sz w:val="18"/>
        </w:rPr>
        <w:t>SelectField</w:t>
      </w:r>
      <w:r w:rsidRPr="00EC594D">
        <w:rPr>
          <w:rStyle w:val="NormalTok"/>
          <w:sz w:val="18"/>
        </w:rPr>
        <w:t>(f =&gt; f.</w:t>
      </w:r>
      <w:r w:rsidRPr="00EC594D">
        <w:rPr>
          <w:rStyle w:val="FunctionTok"/>
          <w:sz w:val="18"/>
        </w:rPr>
        <w:t>CategoryId</w:t>
      </w:r>
      <w:r w:rsidRPr="00EC594D">
        <w:rPr>
          <w:rStyle w:val="NormalTok"/>
          <w:sz w:val="18"/>
        </w:rPr>
        <w:t>).</w:t>
      </w:r>
      <w:r w:rsidRPr="00EC594D">
        <w:rPr>
          <w:rStyle w:val="FunctionTok"/>
          <w:sz w:val="18"/>
        </w:rPr>
        <w:t>SelectField</w:t>
      </w:r>
      <w:r w:rsidRPr="00EC594D">
        <w:rPr>
          <w:rStyle w:val="NormalTok"/>
          <w:sz w:val="18"/>
        </w:rPr>
        <w:t>(f =&gt; f.</w:t>
      </w:r>
      <w:r w:rsidRPr="00EC594D">
        <w:rPr>
          <w:rStyle w:val="FunctionTok"/>
          <w:sz w:val="18"/>
        </w:rPr>
        <w:t>Name</w:t>
      </w:r>
      <w:r w:rsidRPr="00EC594D">
        <w:rPr>
          <w:rStyle w:val="NormalTok"/>
          <w:sz w:val="18"/>
        </w:rPr>
        <w:t>));</w:t>
      </w:r>
      <w:r w:rsidRPr="00EC594D">
        <w:rPr>
          <w:sz w:val="20"/>
        </w:rPr>
        <w:br/>
      </w:r>
      <w:r w:rsidRPr="00EC594D">
        <w:rPr>
          <w:sz w:val="20"/>
        </w:rPr>
        <w:br/>
      </w:r>
      <w:r w:rsidRPr="00EC594D">
        <w:rPr>
          <w:rStyle w:val="NormalTok"/>
          <w:sz w:val="18"/>
        </w:rPr>
        <w:t xml:space="preserve">    OperationResult&lt;IReadOnlyList&lt;ProductCategory&gt;&gt; queryResult = </w:t>
      </w:r>
      <w:r w:rsidRPr="00EC594D">
        <w:rPr>
          <w:rStyle w:val="KeywordTok"/>
          <w:sz w:val="18"/>
        </w:rPr>
        <w:t>null</w:t>
      </w:r>
      <w:r w:rsidRPr="00EC594D">
        <w:rPr>
          <w:rStyle w:val="NormalTok"/>
          <w:sz w:val="18"/>
        </w:rPr>
        <w:t>;</w:t>
      </w:r>
      <w:r w:rsidRPr="00EC594D">
        <w:rPr>
          <w:sz w:val="20"/>
        </w:rPr>
        <w:br/>
      </w:r>
      <w:r w:rsidRPr="00EC594D">
        <w:rPr>
          <w:rStyle w:val="NormalTok"/>
          <w:sz w:val="18"/>
        </w:rPr>
        <w:t xml:space="preserve">    client.</w:t>
      </w:r>
      <w:r w:rsidRPr="00EC594D">
        <w:rPr>
          <w:rStyle w:val="FunctionTok"/>
          <w:sz w:val="18"/>
        </w:rPr>
        <w:t>CreateRelationalBatchExecuter</w:t>
      </w:r>
      <w:r w:rsidRPr="00EC594D">
        <w:rPr>
          <w:rStyle w:val="NormalTok"/>
          <w:sz w:val="18"/>
        </w:rPr>
        <w:t>(RelationalBatchExecutionMode.</w:t>
      </w:r>
      <w:r w:rsidRPr="00EC594D">
        <w:rPr>
          <w:rStyle w:val="FunctionTok"/>
          <w:sz w:val="18"/>
        </w:rPr>
        <w:t>Transactional</w:t>
      </w:r>
      <w:r w:rsidRPr="00EC594D">
        <w:rPr>
          <w:rStyle w:val="NormalTok"/>
          <w:sz w:val="18"/>
        </w:rPr>
        <w:t>)</w:t>
      </w:r>
      <w:r w:rsidRPr="00EC594D">
        <w:rPr>
          <w:sz w:val="20"/>
        </w:rPr>
        <w:br/>
      </w:r>
      <w:r w:rsidRPr="00EC594D">
        <w:rPr>
          <w:rStyle w:val="NormalTok"/>
          <w:sz w:val="18"/>
        </w:rPr>
        <w:t xml:space="preserve">        .</w:t>
      </w:r>
      <w:r w:rsidRPr="00EC594D">
        <w:rPr>
          <w:rStyle w:val="FunctionTok"/>
          <w:sz w:val="18"/>
        </w:rPr>
        <w:t>Query</w:t>
      </w:r>
      <w:r w:rsidRPr="00EC594D">
        <w:rPr>
          <w:rStyle w:val="NormalTok"/>
          <w:sz w:val="18"/>
        </w:rPr>
        <w:t xml:space="preserve">(query, </w:t>
      </w:r>
      <w:r w:rsidRPr="00EC594D">
        <w:rPr>
          <w:rStyle w:val="KeywordTok"/>
          <w:sz w:val="18"/>
        </w:rPr>
        <w:t>out</w:t>
      </w:r>
      <w:r w:rsidRPr="00EC594D">
        <w:rPr>
          <w:rStyle w:val="NormalTok"/>
          <w:sz w:val="18"/>
        </w:rPr>
        <w:t xml:space="preserve"> queryResult)</w:t>
      </w:r>
      <w:r w:rsidRPr="00EC594D">
        <w:rPr>
          <w:sz w:val="20"/>
        </w:rPr>
        <w:br/>
      </w:r>
      <w:r w:rsidRPr="00EC594D">
        <w:rPr>
          <w:rStyle w:val="NormalTok"/>
          <w:sz w:val="18"/>
        </w:rPr>
        <w:t xml:space="preserve">        .</w:t>
      </w:r>
      <w:r w:rsidRPr="00EC594D">
        <w:rPr>
          <w:rStyle w:val="FunctionTok"/>
          <w:sz w:val="18"/>
        </w:rPr>
        <w:t>ExecuteAsync</w:t>
      </w:r>
      <w:r w:rsidRPr="00EC594D">
        <w:rPr>
          <w:rStyle w:val="NormalTok"/>
          <w:sz w:val="18"/>
        </w:rPr>
        <w:t>().</w:t>
      </w:r>
      <w:r w:rsidRPr="00EC594D">
        <w:rPr>
          <w:rStyle w:val="FunctionTok"/>
          <w:sz w:val="18"/>
        </w:rPr>
        <w:t>Wait</w:t>
      </w:r>
      <w:r w:rsidRPr="00EC594D">
        <w:rPr>
          <w:rStyle w:val="NormalTok"/>
          <w:sz w:val="18"/>
        </w:rPr>
        <w:t>();</w:t>
      </w:r>
      <w:r w:rsidRPr="00EC594D">
        <w:rPr>
          <w:sz w:val="20"/>
        </w:rPr>
        <w:br/>
      </w:r>
      <w:r w:rsidRPr="00EC594D">
        <w:rPr>
          <w:sz w:val="20"/>
        </w:rPr>
        <w:br/>
      </w:r>
      <w:r w:rsidRPr="00EC594D">
        <w:rPr>
          <w:rStyle w:val="NormalTok"/>
          <w:sz w:val="18"/>
        </w:rPr>
        <w:t xml:space="preserve">    </w:t>
      </w:r>
      <w:r w:rsidRPr="00EC594D">
        <w:rPr>
          <w:rStyle w:val="CommentTok"/>
          <w:sz w:val="18"/>
        </w:rPr>
        <w:t>// Delete any Surfaces and Phones</w:t>
      </w:r>
      <w:r w:rsidRPr="00EC594D">
        <w:rPr>
          <w:sz w:val="20"/>
        </w:rPr>
        <w:br/>
      </w:r>
      <w:r w:rsidRPr="00EC594D">
        <w:rPr>
          <w:rStyle w:val="NormalTok"/>
          <w:sz w:val="18"/>
        </w:rPr>
        <w:t xml:space="preserve">    </w:t>
      </w:r>
      <w:r w:rsidRPr="00EC594D">
        <w:rPr>
          <w:rStyle w:val="DataTypeTok"/>
          <w:sz w:val="18"/>
        </w:rPr>
        <w:t>var</w:t>
      </w:r>
      <w:r w:rsidRPr="00EC594D">
        <w:rPr>
          <w:rStyle w:val="NormalTok"/>
          <w:sz w:val="18"/>
        </w:rPr>
        <w:t xml:space="preserve"> deleteExecutor = client.</w:t>
      </w:r>
      <w:r w:rsidRPr="00EC594D">
        <w:rPr>
          <w:rStyle w:val="FunctionTok"/>
          <w:sz w:val="18"/>
        </w:rPr>
        <w:t>CreateRelationalBatchExecuter</w:t>
      </w:r>
      <w:r w:rsidRPr="00EC594D">
        <w:rPr>
          <w:rStyle w:val="NormalTok"/>
          <w:sz w:val="18"/>
        </w:rPr>
        <w:t>(RelationalBatchExecutionMode.</w:t>
      </w:r>
      <w:r w:rsidRPr="00EC594D">
        <w:rPr>
          <w:rStyle w:val="FunctionTok"/>
          <w:sz w:val="18"/>
        </w:rPr>
        <w:t>Transactional</w:t>
      </w:r>
      <w:r w:rsidRPr="00EC594D">
        <w:rPr>
          <w:rStyle w:val="NormalTok"/>
          <w:sz w:val="18"/>
        </w:rPr>
        <w:t>);</w:t>
      </w:r>
      <w:r w:rsidRPr="00EC594D">
        <w:rPr>
          <w:sz w:val="20"/>
        </w:rPr>
        <w:br/>
      </w:r>
      <w:r w:rsidRPr="00EC594D">
        <w:rPr>
          <w:rStyle w:val="NormalTok"/>
          <w:sz w:val="18"/>
        </w:rPr>
        <w:t xml:space="preserve">    </w:t>
      </w:r>
      <w:r w:rsidRPr="00EC594D">
        <w:rPr>
          <w:rStyle w:val="KeywordTok"/>
          <w:sz w:val="18"/>
        </w:rPr>
        <w:t>foreach</w:t>
      </w:r>
      <w:r w:rsidRPr="00EC594D">
        <w:rPr>
          <w:rStyle w:val="NormalTok"/>
          <w:sz w:val="18"/>
        </w:rPr>
        <w:t xml:space="preserve"> (var entry </w:t>
      </w:r>
      <w:r w:rsidRPr="00EC594D">
        <w:rPr>
          <w:rStyle w:val="KeywordTok"/>
          <w:sz w:val="18"/>
        </w:rPr>
        <w:t>in</w:t>
      </w:r>
      <w:r w:rsidRPr="00EC594D">
        <w:rPr>
          <w:rStyle w:val="NormalTok"/>
          <w:sz w:val="18"/>
        </w:rPr>
        <w:t xml:space="preserve"> queryResult.</w:t>
      </w:r>
      <w:r w:rsidRPr="00EC594D">
        <w:rPr>
          <w:rStyle w:val="FunctionTok"/>
          <w:sz w:val="18"/>
        </w:rPr>
        <w:t>Result</w:t>
      </w:r>
      <w:r w:rsidRPr="00EC594D">
        <w:rPr>
          <w:rStyle w:val="NormalTok"/>
          <w:sz w:val="18"/>
        </w:rPr>
        <w:t>)</w:t>
      </w:r>
      <w:r w:rsidRPr="00EC594D">
        <w:rPr>
          <w:sz w:val="20"/>
        </w:rPr>
        <w:br/>
      </w:r>
      <w:r w:rsidRPr="00EC594D">
        <w:rPr>
          <w:rStyle w:val="NormalTok"/>
          <w:sz w:val="18"/>
        </w:rPr>
        <w:t xml:space="preserve">    {</w:t>
      </w:r>
      <w:r w:rsidRPr="00EC594D">
        <w:rPr>
          <w:sz w:val="20"/>
        </w:rPr>
        <w:br/>
      </w:r>
      <w:r w:rsidRPr="00EC594D">
        <w:rPr>
          <w:rStyle w:val="NormalTok"/>
          <w:sz w:val="18"/>
        </w:rPr>
        <w:t xml:space="preserve">        deleteExecutor.</w:t>
      </w:r>
      <w:r w:rsidRPr="00EC594D">
        <w:rPr>
          <w:rStyle w:val="FunctionTok"/>
          <w:sz w:val="18"/>
        </w:rPr>
        <w:t>DeleteWithoutConcurrencyCheck</w:t>
      </w:r>
      <w:r w:rsidRPr="00EC594D">
        <w:rPr>
          <w:rStyle w:val="NormalTok"/>
          <w:sz w:val="18"/>
        </w:rPr>
        <w:t>(entry);</w:t>
      </w:r>
      <w:r w:rsidRPr="00EC594D">
        <w:rPr>
          <w:sz w:val="20"/>
        </w:rPr>
        <w:br/>
      </w:r>
      <w:r w:rsidRPr="00EC594D">
        <w:rPr>
          <w:rStyle w:val="NormalTok"/>
          <w:sz w:val="18"/>
        </w:rPr>
        <w:t xml:space="preserve">    }</w:t>
      </w:r>
      <w:r w:rsidRPr="00EC594D">
        <w:rPr>
          <w:sz w:val="20"/>
        </w:rPr>
        <w:br/>
      </w:r>
      <w:r w:rsidRPr="00EC594D">
        <w:rPr>
          <w:rStyle w:val="NormalTok"/>
          <w:sz w:val="18"/>
        </w:rPr>
        <w:t xml:space="preserve">    deleteExecutor.</w:t>
      </w:r>
      <w:r w:rsidRPr="00EC594D">
        <w:rPr>
          <w:rStyle w:val="FunctionTok"/>
          <w:sz w:val="18"/>
        </w:rPr>
        <w:t>ExecuteAsync</w:t>
      </w:r>
      <w:r w:rsidRPr="00EC594D">
        <w:rPr>
          <w:rStyle w:val="NormalTok"/>
          <w:sz w:val="18"/>
        </w:rPr>
        <w:t>().</w:t>
      </w:r>
      <w:r w:rsidRPr="00EC594D">
        <w:rPr>
          <w:rStyle w:val="FunctionTok"/>
          <w:sz w:val="18"/>
        </w:rPr>
        <w:t>Wait</w:t>
      </w:r>
      <w:r w:rsidRPr="00EC594D">
        <w:rPr>
          <w:rStyle w:val="NormalTok"/>
          <w:sz w:val="18"/>
        </w:rPr>
        <w:t>();</w:t>
      </w:r>
      <w:r w:rsidRPr="00EC594D">
        <w:rPr>
          <w:sz w:val="20"/>
        </w:rPr>
        <w:br/>
      </w:r>
      <w:r w:rsidRPr="00EC594D">
        <w:rPr>
          <w:sz w:val="20"/>
        </w:rPr>
        <w:br/>
      </w:r>
      <w:r w:rsidRPr="00EC594D">
        <w:rPr>
          <w:rStyle w:val="NormalTok"/>
          <w:sz w:val="18"/>
        </w:rPr>
        <w:t xml:space="preserve">    </w:t>
      </w:r>
      <w:r w:rsidRPr="00EC594D">
        <w:rPr>
          <w:rStyle w:val="CommentTok"/>
          <w:sz w:val="18"/>
        </w:rPr>
        <w:t>// Insert Surface and Phone product lines</w:t>
      </w:r>
      <w:r w:rsidRPr="00EC594D">
        <w:rPr>
          <w:sz w:val="20"/>
        </w:rPr>
        <w:br/>
      </w:r>
      <w:r w:rsidRPr="00EC594D">
        <w:rPr>
          <w:rStyle w:val="NormalTok"/>
          <w:sz w:val="18"/>
        </w:rPr>
        <w:t xml:space="preserve">    </w:t>
      </w:r>
      <w:r w:rsidRPr="00EC594D">
        <w:rPr>
          <w:rStyle w:val="DataTypeTok"/>
          <w:sz w:val="18"/>
        </w:rPr>
        <w:t>var</w:t>
      </w:r>
      <w:r w:rsidRPr="00EC594D">
        <w:rPr>
          <w:rStyle w:val="NormalTok"/>
          <w:sz w:val="18"/>
        </w:rPr>
        <w:t xml:space="preserve"> surfaceCategory = </w:t>
      </w:r>
      <w:r w:rsidRPr="00EC594D">
        <w:rPr>
          <w:rStyle w:val="KeywordTok"/>
          <w:sz w:val="18"/>
        </w:rPr>
        <w:t>new</w:t>
      </w:r>
      <w:r w:rsidRPr="00EC594D">
        <w:rPr>
          <w:rStyle w:val="NormalTok"/>
          <w:sz w:val="18"/>
        </w:rPr>
        <w:t xml:space="preserve"> </w:t>
      </w:r>
      <w:r w:rsidRPr="00EC594D">
        <w:rPr>
          <w:rStyle w:val="FunctionTok"/>
          <w:sz w:val="18"/>
        </w:rPr>
        <w:t>ProductCategory</w:t>
      </w:r>
      <w:r w:rsidRPr="00EC594D">
        <w:rPr>
          <w:rStyle w:val="NormalTok"/>
          <w:sz w:val="18"/>
        </w:rPr>
        <w:t xml:space="preserve">() { Name = </w:t>
      </w:r>
      <w:r w:rsidRPr="00EC594D">
        <w:rPr>
          <w:rStyle w:val="StringTok"/>
          <w:sz w:val="18"/>
        </w:rPr>
        <w:t>"Surface"</w:t>
      </w:r>
      <w:r w:rsidRPr="00EC594D">
        <w:rPr>
          <w:rStyle w:val="NormalTok"/>
          <w:sz w:val="18"/>
        </w:rPr>
        <w:t xml:space="preserve">, Description = </w:t>
      </w:r>
      <w:r w:rsidRPr="00EC594D">
        <w:rPr>
          <w:rStyle w:val="StringTok"/>
          <w:sz w:val="18"/>
        </w:rPr>
        <w:t>"Surface product line"</w:t>
      </w:r>
      <w:r w:rsidRPr="00EC594D">
        <w:rPr>
          <w:rStyle w:val="NormalTok"/>
          <w:sz w:val="18"/>
        </w:rPr>
        <w:t xml:space="preserve"> };</w:t>
      </w:r>
      <w:r w:rsidRPr="00EC594D">
        <w:rPr>
          <w:sz w:val="20"/>
        </w:rPr>
        <w:br/>
      </w:r>
      <w:r w:rsidRPr="00EC594D">
        <w:rPr>
          <w:rStyle w:val="NormalTok"/>
          <w:sz w:val="18"/>
        </w:rPr>
        <w:t xml:space="preserve">    </w:t>
      </w:r>
      <w:r w:rsidRPr="00EC594D">
        <w:rPr>
          <w:rStyle w:val="DataTypeTok"/>
          <w:sz w:val="18"/>
        </w:rPr>
        <w:t>var</w:t>
      </w:r>
      <w:r w:rsidRPr="00EC594D">
        <w:rPr>
          <w:rStyle w:val="NormalTok"/>
          <w:sz w:val="18"/>
        </w:rPr>
        <w:t xml:space="preserve"> phoneCategory = </w:t>
      </w:r>
      <w:r w:rsidRPr="00EC594D">
        <w:rPr>
          <w:rStyle w:val="KeywordTok"/>
          <w:sz w:val="18"/>
        </w:rPr>
        <w:t>new</w:t>
      </w:r>
      <w:r w:rsidRPr="00EC594D">
        <w:rPr>
          <w:rStyle w:val="NormalTok"/>
          <w:sz w:val="18"/>
        </w:rPr>
        <w:t xml:space="preserve"> </w:t>
      </w:r>
      <w:r w:rsidRPr="00EC594D">
        <w:rPr>
          <w:rStyle w:val="FunctionTok"/>
          <w:sz w:val="18"/>
        </w:rPr>
        <w:t>ProductCategory</w:t>
      </w:r>
      <w:r w:rsidRPr="00EC594D">
        <w:rPr>
          <w:rStyle w:val="NormalTok"/>
          <w:sz w:val="18"/>
        </w:rPr>
        <w:t xml:space="preserve">() { Name = </w:t>
      </w:r>
      <w:r w:rsidRPr="00EC594D">
        <w:rPr>
          <w:rStyle w:val="StringTok"/>
          <w:sz w:val="18"/>
        </w:rPr>
        <w:t>"Phone"</w:t>
      </w:r>
      <w:r w:rsidRPr="00EC594D">
        <w:rPr>
          <w:rStyle w:val="NormalTok"/>
          <w:sz w:val="18"/>
        </w:rPr>
        <w:t xml:space="preserve">, Description = </w:t>
      </w:r>
      <w:r w:rsidRPr="00EC594D">
        <w:rPr>
          <w:rStyle w:val="StringTok"/>
          <w:sz w:val="18"/>
        </w:rPr>
        <w:t>"Phone product line"</w:t>
      </w:r>
      <w:r w:rsidRPr="00EC594D">
        <w:rPr>
          <w:rStyle w:val="NormalTok"/>
          <w:sz w:val="18"/>
        </w:rPr>
        <w:t xml:space="preserve"> };</w:t>
      </w:r>
      <w:r w:rsidRPr="00EC594D">
        <w:rPr>
          <w:sz w:val="20"/>
        </w:rPr>
        <w:br/>
      </w:r>
      <w:r w:rsidRPr="00EC594D">
        <w:rPr>
          <w:rStyle w:val="NormalTok"/>
          <w:sz w:val="18"/>
        </w:rPr>
        <w:t xml:space="preserve">    await client.</w:t>
      </w:r>
      <w:r w:rsidRPr="00EC594D">
        <w:rPr>
          <w:rStyle w:val="FunctionTok"/>
          <w:sz w:val="18"/>
        </w:rPr>
        <w:t>CreateRelationalBatchExecuter</w:t>
      </w:r>
      <w:r w:rsidRPr="00EC594D">
        <w:rPr>
          <w:rStyle w:val="NormalTok"/>
          <w:sz w:val="18"/>
        </w:rPr>
        <w:t>(RelationalBatchExecutionMode.</w:t>
      </w:r>
      <w:r w:rsidRPr="00EC594D">
        <w:rPr>
          <w:rStyle w:val="FunctionTok"/>
          <w:sz w:val="18"/>
        </w:rPr>
        <w:t>Transactional</w:t>
      </w:r>
      <w:r w:rsidRPr="00EC594D">
        <w:rPr>
          <w:rStyle w:val="NormalTok"/>
          <w:sz w:val="18"/>
        </w:rPr>
        <w:t>)</w:t>
      </w:r>
      <w:r w:rsidRPr="00EC594D">
        <w:rPr>
          <w:sz w:val="20"/>
        </w:rPr>
        <w:br/>
      </w:r>
      <w:r w:rsidRPr="00EC594D">
        <w:rPr>
          <w:rStyle w:val="NormalTok"/>
          <w:sz w:val="18"/>
        </w:rPr>
        <w:t xml:space="preserve">        .</w:t>
      </w:r>
      <w:r w:rsidRPr="00EC594D">
        <w:rPr>
          <w:rStyle w:val="FunctionTok"/>
          <w:sz w:val="18"/>
        </w:rPr>
        <w:t>Insert</w:t>
      </w:r>
      <w:r w:rsidRPr="00EC594D">
        <w:rPr>
          <w:rStyle w:val="NormalTok"/>
          <w:sz w:val="18"/>
        </w:rPr>
        <w:t>(surfaceCategory)</w:t>
      </w:r>
      <w:r w:rsidRPr="00EC594D">
        <w:rPr>
          <w:sz w:val="20"/>
        </w:rPr>
        <w:br/>
      </w:r>
      <w:r w:rsidRPr="00EC594D">
        <w:rPr>
          <w:rStyle w:val="NormalTok"/>
          <w:sz w:val="18"/>
        </w:rPr>
        <w:t xml:space="preserve">        .</w:t>
      </w:r>
      <w:r w:rsidRPr="00EC594D">
        <w:rPr>
          <w:rStyle w:val="FunctionTok"/>
          <w:sz w:val="18"/>
        </w:rPr>
        <w:t>Insert</w:t>
      </w:r>
      <w:r w:rsidRPr="00EC594D">
        <w:rPr>
          <w:rStyle w:val="NormalTok"/>
          <w:sz w:val="18"/>
        </w:rPr>
        <w:t>(phoneCategory)</w:t>
      </w:r>
      <w:r w:rsidRPr="00EC594D">
        <w:rPr>
          <w:sz w:val="20"/>
        </w:rPr>
        <w:br/>
      </w:r>
      <w:r w:rsidRPr="00EC594D">
        <w:rPr>
          <w:rStyle w:val="NormalTok"/>
          <w:sz w:val="18"/>
        </w:rPr>
        <w:t xml:space="preserve">        .</w:t>
      </w:r>
      <w:r w:rsidRPr="00EC594D">
        <w:rPr>
          <w:rStyle w:val="FunctionTok"/>
          <w:sz w:val="18"/>
        </w:rPr>
        <w:t>ExecuteAsync</w:t>
      </w:r>
      <w:r w:rsidRPr="00EC594D">
        <w:rPr>
          <w:rStyle w:val="NormalTok"/>
          <w:sz w:val="18"/>
        </w:rPr>
        <w:t>();</w:t>
      </w:r>
      <w:r w:rsidRPr="00EC594D">
        <w:rPr>
          <w:sz w:val="20"/>
        </w:rPr>
        <w:br/>
      </w:r>
      <w:r w:rsidRPr="00EC594D">
        <w:rPr>
          <w:sz w:val="20"/>
        </w:rPr>
        <w:br/>
      </w:r>
      <w:r w:rsidRPr="00EC594D">
        <w:rPr>
          <w:rStyle w:val="NormalTok"/>
          <w:sz w:val="18"/>
        </w:rPr>
        <w:t xml:space="preserve">    </w:t>
      </w:r>
      <w:r w:rsidRPr="00EC594D">
        <w:rPr>
          <w:rStyle w:val="CommentTok"/>
          <w:sz w:val="18"/>
        </w:rPr>
        <w:t>// Query for Surface and Phone Product lines</w:t>
      </w:r>
      <w:r w:rsidRPr="00EC594D">
        <w:rPr>
          <w:sz w:val="20"/>
        </w:rPr>
        <w:br/>
      </w:r>
      <w:r w:rsidRPr="00EC594D">
        <w:rPr>
          <w:rStyle w:val="NormalTok"/>
          <w:sz w:val="18"/>
        </w:rPr>
        <w:t xml:space="preserve">    query = client.</w:t>
      </w:r>
      <w:r w:rsidRPr="00EC594D">
        <w:rPr>
          <w:rStyle w:val="FunctionTok"/>
          <w:sz w:val="18"/>
        </w:rPr>
        <w:t>GetRelationalEntitySet</w:t>
      </w:r>
      <w:r w:rsidRPr="00EC594D">
        <w:rPr>
          <w:rStyle w:val="NormalTok"/>
          <w:sz w:val="18"/>
        </w:rPr>
        <w:t>&lt;ProductCategory&gt;()</w:t>
      </w:r>
      <w:r w:rsidRPr="00EC594D">
        <w:rPr>
          <w:sz w:val="20"/>
        </w:rPr>
        <w:br/>
      </w:r>
      <w:r w:rsidRPr="00EC594D">
        <w:rPr>
          <w:rStyle w:val="NormalTok"/>
          <w:sz w:val="18"/>
        </w:rPr>
        <w:t xml:space="preserve">        .</w:t>
      </w:r>
      <w:r w:rsidRPr="00EC594D">
        <w:rPr>
          <w:rStyle w:val="FunctionTok"/>
          <w:sz w:val="18"/>
        </w:rPr>
        <w:t>CreateQueryBuilder</w:t>
      </w:r>
      <w:r w:rsidRPr="00EC594D">
        <w:rPr>
          <w:rStyle w:val="NormalTok"/>
          <w:sz w:val="18"/>
        </w:rPr>
        <w:t>()</w:t>
      </w:r>
      <w:r w:rsidRPr="00EC594D">
        <w:rPr>
          <w:sz w:val="20"/>
        </w:rPr>
        <w:br/>
      </w:r>
      <w:r w:rsidRPr="00EC594D">
        <w:rPr>
          <w:rStyle w:val="NormalTok"/>
          <w:sz w:val="18"/>
        </w:rPr>
        <w:t xml:space="preserve">        .</w:t>
      </w:r>
      <w:r w:rsidRPr="00EC594D">
        <w:rPr>
          <w:rStyle w:val="FunctionTok"/>
          <w:sz w:val="18"/>
        </w:rPr>
        <w:t>Where</w:t>
      </w:r>
      <w:r w:rsidRPr="00EC594D">
        <w:rPr>
          <w:rStyle w:val="NormalTok"/>
          <w:sz w:val="18"/>
        </w:rPr>
        <w:t>(pc =&gt; pc.</w:t>
      </w:r>
      <w:r w:rsidRPr="00EC594D">
        <w:rPr>
          <w:rStyle w:val="FunctionTok"/>
          <w:sz w:val="18"/>
        </w:rPr>
        <w:t>Name</w:t>
      </w:r>
      <w:r w:rsidRPr="00EC594D">
        <w:rPr>
          <w:rStyle w:val="NormalTok"/>
          <w:sz w:val="18"/>
        </w:rPr>
        <w:t xml:space="preserve"> == name)</w:t>
      </w:r>
      <w:r w:rsidRPr="00EC594D">
        <w:rPr>
          <w:sz w:val="20"/>
        </w:rPr>
        <w:br/>
      </w:r>
      <w:r w:rsidRPr="00EC594D">
        <w:rPr>
          <w:rStyle w:val="NormalTok"/>
          <w:sz w:val="18"/>
        </w:rPr>
        <w:t xml:space="preserve">        .</w:t>
      </w:r>
      <w:r w:rsidRPr="00EC594D">
        <w:rPr>
          <w:rStyle w:val="FunctionTok"/>
          <w:sz w:val="18"/>
        </w:rPr>
        <w:t>OrderByAscending</w:t>
      </w:r>
      <w:r w:rsidRPr="00EC594D">
        <w:rPr>
          <w:rStyle w:val="NormalTok"/>
          <w:sz w:val="18"/>
        </w:rPr>
        <w:t xml:space="preserve">(pc =&gt; </w:t>
      </w:r>
      <w:r w:rsidRPr="00EC594D">
        <w:rPr>
          <w:rStyle w:val="KeywordTok"/>
          <w:sz w:val="18"/>
        </w:rPr>
        <w:t>new</w:t>
      </w:r>
      <w:r w:rsidRPr="00EC594D">
        <w:rPr>
          <w:rStyle w:val="NormalTok"/>
          <w:sz w:val="18"/>
        </w:rPr>
        <w:t xml:space="preserve"> </w:t>
      </w:r>
      <w:r w:rsidRPr="00EC594D">
        <w:rPr>
          <w:rStyle w:val="DataTypeTok"/>
          <w:sz w:val="18"/>
        </w:rPr>
        <w:t>object</w:t>
      </w:r>
      <w:r w:rsidRPr="00EC594D">
        <w:rPr>
          <w:rStyle w:val="NormalTok"/>
          <w:sz w:val="18"/>
        </w:rPr>
        <w:t>[] { pc.</w:t>
      </w:r>
      <w:r w:rsidRPr="00EC594D">
        <w:rPr>
          <w:rStyle w:val="FunctionTok"/>
          <w:sz w:val="18"/>
        </w:rPr>
        <w:t>CategoryId</w:t>
      </w:r>
      <w:r w:rsidRPr="00EC594D">
        <w:rPr>
          <w:rStyle w:val="NormalTok"/>
          <w:sz w:val="18"/>
        </w:rPr>
        <w:t xml:space="preserve"> })</w:t>
      </w:r>
      <w:r w:rsidRPr="00EC594D">
        <w:rPr>
          <w:sz w:val="20"/>
        </w:rPr>
        <w:br/>
      </w:r>
      <w:r w:rsidRPr="00EC594D">
        <w:rPr>
          <w:rStyle w:val="NormalTok"/>
          <w:sz w:val="18"/>
        </w:rPr>
        <w:t xml:space="preserve">        .</w:t>
      </w:r>
      <w:r w:rsidRPr="00EC594D">
        <w:rPr>
          <w:rStyle w:val="FunctionTok"/>
          <w:sz w:val="18"/>
        </w:rPr>
        <w:t>Project</w:t>
      </w:r>
      <w:r w:rsidRPr="00EC594D">
        <w:rPr>
          <w:rStyle w:val="NormalTok"/>
          <w:sz w:val="18"/>
        </w:rPr>
        <w:t>(pc =&gt; pc.</w:t>
      </w:r>
      <w:r w:rsidRPr="00EC594D">
        <w:rPr>
          <w:rStyle w:val="FunctionTok"/>
          <w:sz w:val="18"/>
        </w:rPr>
        <w:t>SelectField</w:t>
      </w:r>
      <w:r w:rsidRPr="00EC594D">
        <w:rPr>
          <w:rStyle w:val="NormalTok"/>
          <w:sz w:val="18"/>
        </w:rPr>
        <w:t>(f =&gt; f.</w:t>
      </w:r>
      <w:r w:rsidRPr="00EC594D">
        <w:rPr>
          <w:rStyle w:val="FunctionTok"/>
          <w:sz w:val="18"/>
        </w:rPr>
        <w:t>CategoryId</w:t>
      </w:r>
      <w:r w:rsidRPr="00EC594D">
        <w:rPr>
          <w:rStyle w:val="NormalTok"/>
          <w:sz w:val="18"/>
        </w:rPr>
        <w:t>).</w:t>
      </w:r>
      <w:r w:rsidRPr="00EC594D">
        <w:rPr>
          <w:rStyle w:val="FunctionTok"/>
          <w:sz w:val="18"/>
        </w:rPr>
        <w:t>SelectField</w:t>
      </w:r>
      <w:r w:rsidRPr="00EC594D">
        <w:rPr>
          <w:rStyle w:val="NormalTok"/>
          <w:sz w:val="18"/>
        </w:rPr>
        <w:t>(f =&gt; f.</w:t>
      </w:r>
      <w:r w:rsidRPr="00EC594D">
        <w:rPr>
          <w:rStyle w:val="FunctionTok"/>
          <w:sz w:val="18"/>
        </w:rPr>
        <w:t>Name</w:t>
      </w:r>
      <w:r w:rsidRPr="00EC594D">
        <w:rPr>
          <w:rStyle w:val="NormalTok"/>
          <w:sz w:val="18"/>
        </w:rPr>
        <w:t>).</w:t>
      </w:r>
      <w:r w:rsidRPr="00EC594D">
        <w:rPr>
          <w:rStyle w:val="FunctionTok"/>
          <w:sz w:val="18"/>
        </w:rPr>
        <w:t>SelectField</w:t>
      </w:r>
      <w:r w:rsidRPr="00EC594D">
        <w:rPr>
          <w:rStyle w:val="NormalTok"/>
          <w:sz w:val="18"/>
        </w:rPr>
        <w:t>(f =&gt; f.</w:t>
      </w:r>
      <w:r w:rsidRPr="00EC594D">
        <w:rPr>
          <w:rStyle w:val="FunctionTok"/>
          <w:sz w:val="18"/>
        </w:rPr>
        <w:t>Description</w:t>
      </w:r>
      <w:r w:rsidRPr="00EC594D">
        <w:rPr>
          <w:rStyle w:val="NormalTok"/>
          <w:sz w:val="18"/>
        </w:rPr>
        <w:t>));</w:t>
      </w:r>
      <w:r w:rsidRPr="00EC594D">
        <w:rPr>
          <w:sz w:val="20"/>
        </w:rPr>
        <w:br/>
      </w:r>
      <w:r w:rsidRPr="00EC594D">
        <w:rPr>
          <w:sz w:val="20"/>
        </w:rPr>
        <w:br/>
      </w:r>
      <w:r w:rsidRPr="00EC594D">
        <w:rPr>
          <w:rStyle w:val="NormalTok"/>
          <w:sz w:val="18"/>
        </w:rPr>
        <w:t xml:space="preserve">    await client.</w:t>
      </w:r>
      <w:r w:rsidRPr="00EC594D">
        <w:rPr>
          <w:rStyle w:val="FunctionTok"/>
          <w:sz w:val="18"/>
        </w:rPr>
        <w:t>CreateRelationalBatchExecuter</w:t>
      </w:r>
      <w:r w:rsidRPr="00EC594D">
        <w:rPr>
          <w:rStyle w:val="NormalTok"/>
          <w:sz w:val="18"/>
        </w:rPr>
        <w:t>(RelationalBatchExecutionMode.</w:t>
      </w:r>
      <w:r w:rsidRPr="00EC594D">
        <w:rPr>
          <w:rStyle w:val="FunctionTok"/>
          <w:sz w:val="18"/>
        </w:rPr>
        <w:t>Transactional</w:t>
      </w:r>
      <w:r w:rsidRPr="00EC594D">
        <w:rPr>
          <w:rStyle w:val="NormalTok"/>
          <w:sz w:val="18"/>
        </w:rPr>
        <w:t>)</w:t>
      </w:r>
      <w:r w:rsidRPr="00EC594D">
        <w:rPr>
          <w:sz w:val="20"/>
        </w:rPr>
        <w:br/>
      </w:r>
      <w:r w:rsidRPr="00EC594D">
        <w:rPr>
          <w:rStyle w:val="NormalTok"/>
          <w:sz w:val="18"/>
        </w:rPr>
        <w:t xml:space="preserve">        .</w:t>
      </w:r>
      <w:r w:rsidRPr="00EC594D">
        <w:rPr>
          <w:rStyle w:val="FunctionTok"/>
          <w:sz w:val="18"/>
        </w:rPr>
        <w:t>Query</w:t>
      </w:r>
      <w:r w:rsidRPr="00EC594D">
        <w:rPr>
          <w:rStyle w:val="NormalTok"/>
          <w:sz w:val="18"/>
        </w:rPr>
        <w:t xml:space="preserve">(query, </w:t>
      </w:r>
      <w:r w:rsidRPr="00EC594D">
        <w:rPr>
          <w:rStyle w:val="KeywordTok"/>
          <w:sz w:val="18"/>
        </w:rPr>
        <w:t>out</w:t>
      </w:r>
      <w:r w:rsidRPr="00EC594D">
        <w:rPr>
          <w:rStyle w:val="NormalTok"/>
          <w:sz w:val="18"/>
        </w:rPr>
        <w:t xml:space="preserve"> queryResult)</w:t>
      </w:r>
      <w:r w:rsidRPr="00EC594D">
        <w:rPr>
          <w:sz w:val="20"/>
        </w:rPr>
        <w:br/>
      </w:r>
      <w:r w:rsidRPr="00EC594D">
        <w:rPr>
          <w:rStyle w:val="NormalTok"/>
          <w:sz w:val="18"/>
        </w:rPr>
        <w:t xml:space="preserve">        .</w:t>
      </w:r>
      <w:r w:rsidRPr="00EC594D">
        <w:rPr>
          <w:rStyle w:val="FunctionTok"/>
          <w:sz w:val="18"/>
        </w:rPr>
        <w:t>ExecuteAsync</w:t>
      </w:r>
      <w:r w:rsidRPr="00EC594D">
        <w:rPr>
          <w:rStyle w:val="NormalTok"/>
          <w:sz w:val="18"/>
        </w:rPr>
        <w:t>();</w:t>
      </w:r>
      <w:r w:rsidRPr="00EC594D">
        <w:rPr>
          <w:sz w:val="20"/>
        </w:rPr>
        <w:br/>
      </w:r>
      <w:r w:rsidRPr="00EC594D">
        <w:rPr>
          <w:sz w:val="20"/>
        </w:rPr>
        <w:br/>
      </w:r>
      <w:r w:rsidRPr="00EC594D">
        <w:rPr>
          <w:rStyle w:val="NormalTok"/>
          <w:sz w:val="18"/>
        </w:rPr>
        <w:t xml:space="preserve">    </w:t>
      </w:r>
      <w:r w:rsidRPr="00EC594D">
        <w:rPr>
          <w:rStyle w:val="CommentTok"/>
          <w:sz w:val="18"/>
        </w:rPr>
        <w:t>// Update all selected Product Lines with description</w:t>
      </w:r>
      <w:r w:rsidRPr="00EC594D">
        <w:rPr>
          <w:sz w:val="20"/>
        </w:rPr>
        <w:br/>
      </w:r>
      <w:r w:rsidRPr="00EC594D">
        <w:rPr>
          <w:rStyle w:val="NormalTok"/>
          <w:sz w:val="18"/>
        </w:rPr>
        <w:t xml:space="preserve">    </w:t>
      </w:r>
      <w:r w:rsidRPr="00EC594D">
        <w:rPr>
          <w:rStyle w:val="DataTypeTok"/>
          <w:sz w:val="18"/>
        </w:rPr>
        <w:t>var</w:t>
      </w:r>
      <w:r w:rsidRPr="00EC594D">
        <w:rPr>
          <w:rStyle w:val="NormalTok"/>
          <w:sz w:val="18"/>
        </w:rPr>
        <w:t xml:space="preserve"> updateExecutor = client.</w:t>
      </w:r>
      <w:r w:rsidRPr="00EC594D">
        <w:rPr>
          <w:rStyle w:val="FunctionTok"/>
          <w:sz w:val="18"/>
        </w:rPr>
        <w:t>CreateRelationalBatchExecuter</w:t>
      </w:r>
      <w:r w:rsidRPr="00EC594D">
        <w:rPr>
          <w:rStyle w:val="NormalTok"/>
          <w:sz w:val="18"/>
        </w:rPr>
        <w:t>(RelationalBatchExecutionMode.</w:t>
      </w:r>
      <w:r w:rsidRPr="00EC594D">
        <w:rPr>
          <w:rStyle w:val="FunctionTok"/>
          <w:sz w:val="18"/>
        </w:rPr>
        <w:t>Transactional</w:t>
      </w:r>
      <w:r w:rsidRPr="00EC594D">
        <w:rPr>
          <w:rStyle w:val="NormalTok"/>
          <w:sz w:val="18"/>
        </w:rPr>
        <w:t>);</w:t>
      </w:r>
      <w:r w:rsidRPr="00EC594D">
        <w:rPr>
          <w:sz w:val="20"/>
        </w:rPr>
        <w:br/>
      </w:r>
      <w:r w:rsidRPr="00EC594D">
        <w:rPr>
          <w:rStyle w:val="NormalTok"/>
          <w:sz w:val="18"/>
        </w:rPr>
        <w:t xml:space="preserve">    </w:t>
      </w:r>
      <w:r w:rsidRPr="00EC594D">
        <w:rPr>
          <w:rStyle w:val="KeywordTok"/>
          <w:sz w:val="18"/>
        </w:rPr>
        <w:t>foreach</w:t>
      </w:r>
      <w:r w:rsidRPr="00EC594D">
        <w:rPr>
          <w:rStyle w:val="NormalTok"/>
          <w:sz w:val="18"/>
        </w:rPr>
        <w:t xml:space="preserve"> (var entry </w:t>
      </w:r>
      <w:r w:rsidRPr="00EC594D">
        <w:rPr>
          <w:rStyle w:val="KeywordTok"/>
          <w:sz w:val="18"/>
        </w:rPr>
        <w:t>in</w:t>
      </w:r>
      <w:r w:rsidRPr="00EC594D">
        <w:rPr>
          <w:rStyle w:val="NormalTok"/>
          <w:sz w:val="18"/>
        </w:rPr>
        <w:t xml:space="preserve"> queryResult.</w:t>
      </w:r>
      <w:r w:rsidRPr="00EC594D">
        <w:rPr>
          <w:rStyle w:val="FunctionTok"/>
          <w:sz w:val="18"/>
        </w:rPr>
        <w:t>Result</w:t>
      </w:r>
      <w:r w:rsidRPr="00EC594D">
        <w:rPr>
          <w:rStyle w:val="NormalTok"/>
          <w:sz w:val="18"/>
        </w:rPr>
        <w:t>)</w:t>
      </w:r>
      <w:r w:rsidRPr="00EC594D">
        <w:rPr>
          <w:sz w:val="20"/>
        </w:rPr>
        <w:br/>
      </w:r>
      <w:r w:rsidRPr="00EC594D">
        <w:rPr>
          <w:rStyle w:val="NormalTok"/>
          <w:sz w:val="18"/>
        </w:rPr>
        <w:t xml:space="preserve">    {</w:t>
      </w:r>
      <w:r w:rsidRPr="00EC594D">
        <w:rPr>
          <w:sz w:val="20"/>
        </w:rPr>
        <w:br/>
      </w:r>
      <w:r w:rsidRPr="00EC594D">
        <w:rPr>
          <w:rStyle w:val="NormalTok"/>
          <w:sz w:val="18"/>
        </w:rPr>
        <w:t xml:space="preserve">        log.</w:t>
      </w:r>
      <w:r w:rsidRPr="00EC594D">
        <w:rPr>
          <w:rStyle w:val="FunctionTok"/>
          <w:sz w:val="18"/>
        </w:rPr>
        <w:t>Info</w:t>
      </w:r>
      <w:r w:rsidRPr="00EC594D">
        <w:rPr>
          <w:rStyle w:val="NormalTok"/>
          <w:sz w:val="18"/>
        </w:rPr>
        <w:t>($</w:t>
      </w:r>
      <w:r w:rsidRPr="00EC594D">
        <w:rPr>
          <w:rStyle w:val="StringTok"/>
          <w:sz w:val="18"/>
        </w:rPr>
        <w:t>"Updateing '{entry.Name}'."</w:t>
      </w:r>
      <w:r w:rsidRPr="00EC594D">
        <w:rPr>
          <w:rStyle w:val="NormalTok"/>
          <w:sz w:val="18"/>
        </w:rPr>
        <w:t>);</w:t>
      </w:r>
      <w:r w:rsidRPr="00EC594D">
        <w:rPr>
          <w:sz w:val="20"/>
        </w:rPr>
        <w:br/>
      </w:r>
      <w:r w:rsidRPr="00EC594D">
        <w:rPr>
          <w:rStyle w:val="NormalTok"/>
          <w:sz w:val="18"/>
        </w:rPr>
        <w:t xml:space="preserve">        </w:t>
      </w:r>
      <w:r w:rsidRPr="00EC594D">
        <w:rPr>
          <w:rStyle w:val="DataTypeTok"/>
          <w:sz w:val="18"/>
        </w:rPr>
        <w:t>var</w:t>
      </w:r>
      <w:r w:rsidRPr="00EC594D">
        <w:rPr>
          <w:rStyle w:val="NormalTok"/>
          <w:sz w:val="18"/>
        </w:rPr>
        <w:t xml:space="preserve"> updateProductCategory = client.</w:t>
      </w:r>
      <w:r w:rsidRPr="00EC594D">
        <w:rPr>
          <w:rStyle w:val="FunctionTok"/>
          <w:sz w:val="18"/>
        </w:rPr>
        <w:t>CreateRelationalFieldUpdates</w:t>
      </w:r>
      <w:r w:rsidRPr="00EC594D">
        <w:rPr>
          <w:rStyle w:val="NormalTok"/>
          <w:sz w:val="18"/>
        </w:rPr>
        <w:t>&lt;ProductCategory&gt;();</w:t>
      </w:r>
      <w:r w:rsidRPr="00EC594D">
        <w:rPr>
          <w:sz w:val="20"/>
        </w:rPr>
        <w:br/>
      </w:r>
      <w:r w:rsidRPr="00EC594D">
        <w:rPr>
          <w:rStyle w:val="NormalTok"/>
          <w:sz w:val="18"/>
        </w:rPr>
        <w:t xml:space="preserve">        </w:t>
      </w:r>
      <w:r w:rsidRPr="00EC594D">
        <w:rPr>
          <w:rStyle w:val="DataTypeTok"/>
          <w:sz w:val="18"/>
        </w:rPr>
        <w:t>string</w:t>
      </w:r>
      <w:r w:rsidRPr="00EC594D">
        <w:rPr>
          <w:rStyle w:val="NormalTok"/>
          <w:sz w:val="18"/>
        </w:rPr>
        <w:t xml:space="preserve"> updatedDescription = $</w:t>
      </w:r>
      <w:r w:rsidRPr="00EC594D">
        <w:rPr>
          <w:rStyle w:val="StringTok"/>
          <w:sz w:val="18"/>
        </w:rPr>
        <w:t>"{DateTime.Now.ToString()} - Updated '{entry.Name}'"</w:t>
      </w:r>
      <w:r w:rsidRPr="00EC594D">
        <w:rPr>
          <w:rStyle w:val="NormalTok"/>
          <w:sz w:val="18"/>
        </w:rPr>
        <w:t>;</w:t>
      </w:r>
      <w:r w:rsidRPr="00EC594D">
        <w:rPr>
          <w:sz w:val="20"/>
        </w:rPr>
        <w:br/>
      </w:r>
      <w:r w:rsidRPr="00EC594D">
        <w:rPr>
          <w:rStyle w:val="NormalTok"/>
          <w:sz w:val="18"/>
        </w:rPr>
        <w:t xml:space="preserve">        updateProductCategory.</w:t>
      </w:r>
      <w:r w:rsidRPr="00EC594D">
        <w:rPr>
          <w:rStyle w:val="FunctionTok"/>
          <w:sz w:val="18"/>
        </w:rPr>
        <w:t>Update</w:t>
      </w:r>
      <w:r w:rsidRPr="00EC594D">
        <w:rPr>
          <w:rStyle w:val="NormalTok"/>
          <w:sz w:val="18"/>
        </w:rPr>
        <w:t>(pc =&gt; pc.</w:t>
      </w:r>
      <w:r w:rsidRPr="00EC594D">
        <w:rPr>
          <w:rStyle w:val="FunctionTok"/>
          <w:sz w:val="18"/>
        </w:rPr>
        <w:t>Description</w:t>
      </w:r>
      <w:r w:rsidRPr="00EC594D">
        <w:rPr>
          <w:rStyle w:val="NormalTok"/>
          <w:sz w:val="18"/>
        </w:rPr>
        <w:t>, updatedDescription);</w:t>
      </w:r>
      <w:r w:rsidRPr="00EC594D">
        <w:rPr>
          <w:sz w:val="20"/>
        </w:rPr>
        <w:br/>
      </w:r>
      <w:r w:rsidRPr="00EC594D">
        <w:rPr>
          <w:sz w:val="20"/>
        </w:rPr>
        <w:br/>
      </w:r>
      <w:r w:rsidRPr="00EC594D">
        <w:rPr>
          <w:rStyle w:val="NormalTok"/>
          <w:sz w:val="18"/>
        </w:rPr>
        <w:t xml:space="preserve">        updateExecutor.</w:t>
      </w:r>
      <w:r w:rsidRPr="00EC594D">
        <w:rPr>
          <w:rStyle w:val="FunctionTok"/>
          <w:sz w:val="18"/>
        </w:rPr>
        <w:t>Update</w:t>
      </w:r>
      <w:r w:rsidRPr="00EC594D">
        <w:rPr>
          <w:rStyle w:val="NormalTok"/>
          <w:sz w:val="18"/>
        </w:rPr>
        <w:t>(entry, updateProductCategory);</w:t>
      </w:r>
      <w:r w:rsidRPr="00EC594D">
        <w:rPr>
          <w:sz w:val="20"/>
        </w:rPr>
        <w:br/>
      </w:r>
      <w:r w:rsidRPr="00EC594D">
        <w:rPr>
          <w:rStyle w:val="NormalTok"/>
          <w:sz w:val="18"/>
        </w:rPr>
        <w:t xml:space="preserve">    }</w:t>
      </w:r>
      <w:r w:rsidRPr="00EC594D">
        <w:rPr>
          <w:sz w:val="20"/>
        </w:rPr>
        <w:br/>
      </w:r>
      <w:r w:rsidRPr="00EC594D">
        <w:rPr>
          <w:rStyle w:val="NormalTok"/>
          <w:sz w:val="18"/>
        </w:rPr>
        <w:t xml:space="preserve">    await updateExecutor.</w:t>
      </w:r>
      <w:r w:rsidRPr="00EC594D">
        <w:rPr>
          <w:rStyle w:val="FunctionTok"/>
          <w:sz w:val="18"/>
        </w:rPr>
        <w:t>ExecuteAsync</w:t>
      </w:r>
      <w:r w:rsidRPr="00EC594D">
        <w:rPr>
          <w:rStyle w:val="NormalTok"/>
          <w:sz w:val="18"/>
        </w:rPr>
        <w:t>();</w:t>
      </w:r>
      <w:r w:rsidRPr="00EC594D">
        <w:rPr>
          <w:sz w:val="20"/>
        </w:rPr>
        <w:br/>
      </w:r>
      <w:r w:rsidRPr="00EC594D">
        <w:rPr>
          <w:sz w:val="20"/>
        </w:rPr>
        <w:br/>
      </w:r>
      <w:r w:rsidRPr="00EC594D">
        <w:rPr>
          <w:rStyle w:val="NormalTok"/>
          <w:sz w:val="18"/>
        </w:rPr>
        <w:t xml:space="preserve">    log.</w:t>
      </w:r>
      <w:r w:rsidRPr="00EC594D">
        <w:rPr>
          <w:rStyle w:val="FunctionTok"/>
          <w:sz w:val="18"/>
        </w:rPr>
        <w:t>Info</w:t>
      </w:r>
      <w:r w:rsidRPr="00EC594D">
        <w:rPr>
          <w:rStyle w:val="NormalTok"/>
          <w:sz w:val="18"/>
        </w:rPr>
        <w:t>($</w:t>
      </w:r>
      <w:r w:rsidRPr="00EC594D">
        <w:rPr>
          <w:rStyle w:val="StringTok"/>
          <w:sz w:val="18"/>
        </w:rPr>
        <w:t>"C# HTTP trigger function completed."</w:t>
      </w:r>
      <w:r w:rsidRPr="00EC594D">
        <w:rPr>
          <w:rStyle w:val="NormalTok"/>
          <w:sz w:val="18"/>
        </w:rPr>
        <w:t>);</w:t>
      </w:r>
      <w:r w:rsidRPr="00EC594D">
        <w:rPr>
          <w:sz w:val="20"/>
        </w:rPr>
        <w:br/>
      </w:r>
      <w:r w:rsidRPr="00EC594D">
        <w:rPr>
          <w:rStyle w:val="NormalTok"/>
          <w:sz w:val="18"/>
        </w:rPr>
        <w:t xml:space="preserve">    </w:t>
      </w:r>
      <w:r w:rsidRPr="00EC594D">
        <w:rPr>
          <w:rStyle w:val="KeywordTok"/>
          <w:sz w:val="18"/>
        </w:rPr>
        <w:t>return</w:t>
      </w:r>
      <w:r w:rsidRPr="00EC594D">
        <w:rPr>
          <w:rStyle w:val="NormalTok"/>
          <w:sz w:val="18"/>
        </w:rPr>
        <w:t xml:space="preserve"> req.</w:t>
      </w:r>
      <w:r w:rsidRPr="00EC594D">
        <w:rPr>
          <w:rStyle w:val="FunctionTok"/>
          <w:sz w:val="18"/>
        </w:rPr>
        <w:t>CreateResponse</w:t>
      </w:r>
      <w:r w:rsidRPr="00EC594D">
        <w:rPr>
          <w:rStyle w:val="NormalTok"/>
          <w:sz w:val="18"/>
        </w:rPr>
        <w:t>(HttpStatusCode.</w:t>
      </w:r>
      <w:r w:rsidRPr="00EC594D">
        <w:rPr>
          <w:rStyle w:val="FunctionTok"/>
          <w:sz w:val="18"/>
        </w:rPr>
        <w:t>OK</w:t>
      </w:r>
      <w:r w:rsidRPr="00EC594D">
        <w:rPr>
          <w:rStyle w:val="NormalTok"/>
          <w:sz w:val="18"/>
        </w:rPr>
        <w:t>);</w:t>
      </w:r>
      <w:r w:rsidRPr="00EC594D">
        <w:rPr>
          <w:sz w:val="20"/>
        </w:rPr>
        <w:br/>
      </w:r>
      <w:r w:rsidRPr="00EC594D">
        <w:rPr>
          <w:rStyle w:val="NormalTok"/>
          <w:sz w:val="18"/>
        </w:rPr>
        <w:t xml:space="preserve">}    </w:t>
      </w:r>
    </w:p>
    <w:p w:rsidR="00D960CB" w:rsidRPr="00EC594D" w:rsidRDefault="00836D94">
      <w:pPr>
        <w:pStyle w:val="FirstParagraph"/>
        <w:rPr>
          <w:sz w:val="20"/>
        </w:rPr>
      </w:pPr>
      <w:r w:rsidRPr="00EC594D">
        <w:rPr>
          <w:sz w:val="20"/>
        </w:rPr>
        <w:t>Configure the target environment, and security setting of the app by replacing the corresponding bracket text in code with configuration values:</w:t>
      </w:r>
    </w:p>
    <w:p w:rsidR="00D960CB" w:rsidRPr="00EC594D" w:rsidRDefault="00836D94">
      <w:pPr>
        <w:pStyle w:val="Compact"/>
        <w:numPr>
          <w:ilvl w:val="0"/>
          <w:numId w:val="28"/>
        </w:numPr>
        <w:rPr>
          <w:sz w:val="20"/>
        </w:rPr>
      </w:pPr>
      <w:r w:rsidRPr="00EC594D">
        <w:rPr>
          <w:b/>
          <w:sz w:val="20"/>
        </w:rPr>
        <w:lastRenderedPageBreak/>
        <w:t>AAD tenant</w:t>
      </w:r>
      <w:r w:rsidRPr="00EC594D">
        <w:rPr>
          <w:sz w:val="20"/>
        </w:rPr>
        <w:t xml:space="preserve"> should replace </w:t>
      </w:r>
      <w:r w:rsidRPr="00EC594D">
        <w:rPr>
          <w:rStyle w:val="VerbatimChar"/>
          <w:sz w:val="18"/>
        </w:rPr>
        <w:t>[[Replace with AAD tenant value]]</w:t>
      </w:r>
      <w:r w:rsidRPr="00EC594D">
        <w:rPr>
          <w:sz w:val="20"/>
        </w:rPr>
        <w:t>.</w:t>
      </w:r>
    </w:p>
    <w:p w:rsidR="00D960CB" w:rsidRPr="00EC594D" w:rsidRDefault="00836D94">
      <w:pPr>
        <w:pStyle w:val="Compact"/>
        <w:numPr>
          <w:ilvl w:val="0"/>
          <w:numId w:val="28"/>
        </w:numPr>
        <w:rPr>
          <w:sz w:val="20"/>
        </w:rPr>
      </w:pPr>
      <w:r w:rsidRPr="00EC594D">
        <w:rPr>
          <w:b/>
          <w:sz w:val="20"/>
        </w:rPr>
        <w:t>PowerApps environment ID</w:t>
      </w:r>
      <w:r w:rsidRPr="00EC594D">
        <w:rPr>
          <w:sz w:val="20"/>
        </w:rPr>
        <w:t xml:space="preserve"> should replace </w:t>
      </w:r>
      <w:r w:rsidRPr="00EC594D">
        <w:rPr>
          <w:rStyle w:val="VerbatimChar"/>
          <w:sz w:val="18"/>
        </w:rPr>
        <w:t>[[Replace with PowerApps environment ID value]]</w:t>
      </w:r>
      <w:r w:rsidRPr="00EC594D">
        <w:rPr>
          <w:sz w:val="20"/>
        </w:rPr>
        <w:t>.</w:t>
      </w:r>
    </w:p>
    <w:p w:rsidR="00D960CB" w:rsidRPr="00EC594D" w:rsidRDefault="00836D94">
      <w:pPr>
        <w:pStyle w:val="Compact"/>
        <w:numPr>
          <w:ilvl w:val="0"/>
          <w:numId w:val="28"/>
        </w:numPr>
        <w:rPr>
          <w:sz w:val="20"/>
        </w:rPr>
      </w:pPr>
      <w:r w:rsidRPr="00EC594D">
        <w:rPr>
          <w:b/>
          <w:sz w:val="20"/>
        </w:rPr>
        <w:t>AAD application</w:t>
      </w:r>
      <w:r w:rsidRPr="00EC594D">
        <w:rPr>
          <w:sz w:val="20"/>
        </w:rPr>
        <w:t xml:space="preserve"> should replace </w:t>
      </w:r>
      <w:r w:rsidRPr="00EC594D">
        <w:rPr>
          <w:rStyle w:val="VerbatimChar"/>
          <w:sz w:val="18"/>
        </w:rPr>
        <w:t>[[Replace with function application ID value]]</w:t>
      </w:r>
      <w:r w:rsidRPr="00EC594D">
        <w:rPr>
          <w:sz w:val="20"/>
        </w:rPr>
        <w:t>.</w:t>
      </w:r>
    </w:p>
    <w:p w:rsidR="00D960CB" w:rsidRPr="00EC594D" w:rsidRDefault="00836D94">
      <w:pPr>
        <w:pStyle w:val="Compact"/>
        <w:numPr>
          <w:ilvl w:val="0"/>
          <w:numId w:val="28"/>
        </w:numPr>
        <w:rPr>
          <w:sz w:val="20"/>
        </w:rPr>
      </w:pPr>
      <w:r w:rsidRPr="00EC594D">
        <w:rPr>
          <w:b/>
          <w:sz w:val="20"/>
        </w:rPr>
        <w:t>AAD application secret</w:t>
      </w:r>
      <w:r w:rsidRPr="00EC594D">
        <w:rPr>
          <w:sz w:val="20"/>
        </w:rPr>
        <w:t xml:space="preserve"> should replace </w:t>
      </w:r>
      <w:r w:rsidRPr="00EC594D">
        <w:rPr>
          <w:rStyle w:val="VerbatimChar"/>
          <w:sz w:val="18"/>
        </w:rPr>
        <w:t>[[Replace with Function application secret value]]</w:t>
      </w:r>
      <w:r w:rsidRPr="00EC594D">
        <w:rPr>
          <w:sz w:val="20"/>
        </w:rPr>
        <w:t>.</w:t>
      </w:r>
    </w:p>
    <w:p w:rsidR="00D960CB" w:rsidRPr="00EC594D" w:rsidRDefault="00836D94">
      <w:pPr>
        <w:pStyle w:val="Compact"/>
        <w:numPr>
          <w:ilvl w:val="0"/>
          <w:numId w:val="28"/>
        </w:numPr>
        <w:rPr>
          <w:sz w:val="20"/>
        </w:rPr>
      </w:pPr>
      <w:r w:rsidRPr="00EC594D">
        <w:rPr>
          <w:sz w:val="20"/>
        </w:rPr>
        <w:t xml:space="preserve">Click </w:t>
      </w:r>
      <w:r w:rsidRPr="00EC594D">
        <w:rPr>
          <w:b/>
          <w:sz w:val="20"/>
        </w:rPr>
        <w:t>Save</w:t>
      </w:r>
      <w:r w:rsidRPr="00EC594D">
        <w:rPr>
          <w:sz w:val="20"/>
        </w:rPr>
        <w:t xml:space="preserve"> at the top of the pane.</w:t>
      </w:r>
    </w:p>
    <w:p w:rsidR="00D960CB" w:rsidRPr="00EC594D" w:rsidRDefault="00836D94">
      <w:pPr>
        <w:pStyle w:val="Heading1"/>
        <w:rPr>
          <w:sz w:val="24"/>
        </w:rPr>
      </w:pPr>
      <w:bookmarkStart w:id="66" w:name="console-client-app-creation-and-configur"/>
      <w:bookmarkEnd w:id="66"/>
      <w:r w:rsidRPr="00EC594D">
        <w:rPr>
          <w:sz w:val="24"/>
        </w:rPr>
        <w:t>Console client app creation and configuration</w:t>
      </w:r>
    </w:p>
    <w:p w:rsidR="00D960CB" w:rsidRPr="00EC594D" w:rsidRDefault="00836D94">
      <w:pPr>
        <w:pStyle w:val="Heading2"/>
        <w:rPr>
          <w:sz w:val="24"/>
        </w:rPr>
      </w:pPr>
      <w:bookmarkStart w:id="67" w:name="prerequisites-3"/>
      <w:bookmarkEnd w:id="67"/>
      <w:r w:rsidRPr="00EC594D">
        <w:rPr>
          <w:sz w:val="24"/>
        </w:rPr>
        <w:t>Prerequisites</w:t>
      </w:r>
    </w:p>
    <w:p w:rsidR="00D960CB" w:rsidRPr="00EC594D" w:rsidRDefault="00836D94">
      <w:pPr>
        <w:pStyle w:val="FirstParagraph"/>
        <w:rPr>
          <w:sz w:val="20"/>
        </w:rPr>
      </w:pPr>
      <w:r w:rsidRPr="00EC594D">
        <w:rPr>
          <w:sz w:val="20"/>
        </w:rPr>
        <w:t xml:space="preserve">To create a new console project you'll need </w:t>
      </w:r>
      <w:hyperlink r:id="rId19">
        <w:r w:rsidRPr="00EC594D">
          <w:rPr>
            <w:rStyle w:val="Hyperlink"/>
            <w:sz w:val="20"/>
          </w:rPr>
          <w:t>Visual Studio 2015</w:t>
        </w:r>
      </w:hyperlink>
      <w:r w:rsidRPr="00EC594D">
        <w:rPr>
          <w:sz w:val="20"/>
        </w:rPr>
        <w:t xml:space="preserve"> or above installed on your computer.</w:t>
      </w:r>
    </w:p>
    <w:p w:rsidR="00D960CB" w:rsidRPr="00EC594D" w:rsidRDefault="00836D94">
      <w:pPr>
        <w:pStyle w:val="BodyText"/>
        <w:rPr>
          <w:sz w:val="20"/>
        </w:rPr>
      </w:pPr>
      <w:r w:rsidRPr="00EC594D">
        <w:rPr>
          <w:sz w:val="20"/>
        </w:rPr>
        <w:t>Ensure you have the following configuration values from previous steps:</w:t>
      </w:r>
    </w:p>
    <w:p w:rsidR="00D960CB" w:rsidRPr="00EC594D" w:rsidRDefault="00836D94">
      <w:pPr>
        <w:pStyle w:val="Compact"/>
        <w:numPr>
          <w:ilvl w:val="0"/>
          <w:numId w:val="29"/>
        </w:numPr>
        <w:rPr>
          <w:sz w:val="20"/>
        </w:rPr>
      </w:pPr>
      <w:r w:rsidRPr="00EC594D">
        <w:rPr>
          <w:b/>
          <w:sz w:val="20"/>
        </w:rPr>
        <w:t>Function URL</w:t>
      </w:r>
      <w:r w:rsidRPr="00EC594D">
        <w:rPr>
          <w:sz w:val="20"/>
        </w:rPr>
        <w:t>. This value identifies location of the Azure Function.</w:t>
      </w:r>
    </w:p>
    <w:p w:rsidR="00D960CB" w:rsidRPr="00EC594D" w:rsidRDefault="00836D94">
      <w:pPr>
        <w:pStyle w:val="Compact"/>
        <w:numPr>
          <w:ilvl w:val="0"/>
          <w:numId w:val="29"/>
        </w:numPr>
        <w:rPr>
          <w:sz w:val="20"/>
        </w:rPr>
      </w:pPr>
      <w:r w:rsidRPr="00EC594D">
        <w:rPr>
          <w:b/>
          <w:sz w:val="20"/>
        </w:rPr>
        <w:t>AAD tenant</w:t>
      </w:r>
      <w:r w:rsidRPr="00EC594D">
        <w:rPr>
          <w:sz w:val="20"/>
        </w:rPr>
        <w:t>. This value identifies the tenant your database resides in.</w:t>
      </w:r>
    </w:p>
    <w:p w:rsidR="00D960CB" w:rsidRPr="00EC594D" w:rsidRDefault="00836D94">
      <w:pPr>
        <w:pStyle w:val="Compact"/>
        <w:numPr>
          <w:ilvl w:val="0"/>
          <w:numId w:val="29"/>
        </w:numPr>
        <w:rPr>
          <w:sz w:val="20"/>
        </w:rPr>
      </w:pPr>
      <w:r w:rsidRPr="00EC594D">
        <w:rPr>
          <w:b/>
          <w:sz w:val="20"/>
        </w:rPr>
        <w:t>AAD client console application ID</w:t>
      </w:r>
      <w:r w:rsidRPr="00EC594D">
        <w:rPr>
          <w:sz w:val="20"/>
        </w:rPr>
        <w:t>. This value identifies the AAD app you registered earlier for the client console application.</w:t>
      </w:r>
    </w:p>
    <w:p w:rsidR="00D960CB" w:rsidRPr="00EC594D" w:rsidRDefault="00836D94">
      <w:pPr>
        <w:pStyle w:val="Compact"/>
        <w:numPr>
          <w:ilvl w:val="0"/>
          <w:numId w:val="29"/>
        </w:numPr>
        <w:rPr>
          <w:sz w:val="20"/>
        </w:rPr>
      </w:pPr>
      <w:r w:rsidRPr="00EC594D">
        <w:rPr>
          <w:b/>
          <w:sz w:val="20"/>
        </w:rPr>
        <w:t>AAD client console application redirect URI</w:t>
      </w:r>
      <w:r w:rsidRPr="00EC594D">
        <w:rPr>
          <w:sz w:val="20"/>
        </w:rPr>
        <w:t>. This value specifies the redirect URI used when you are prompted to login.</w:t>
      </w:r>
    </w:p>
    <w:p w:rsidR="00D960CB" w:rsidRPr="00EC594D" w:rsidRDefault="00836D94">
      <w:pPr>
        <w:pStyle w:val="Compact"/>
        <w:numPr>
          <w:ilvl w:val="0"/>
          <w:numId w:val="29"/>
        </w:numPr>
        <w:rPr>
          <w:sz w:val="20"/>
        </w:rPr>
      </w:pPr>
      <w:r w:rsidRPr="00EC594D">
        <w:rPr>
          <w:b/>
          <w:sz w:val="20"/>
        </w:rPr>
        <w:t>AAD function application resource URI</w:t>
      </w:r>
      <w:r w:rsidRPr="00EC594D">
        <w:rPr>
          <w:sz w:val="20"/>
        </w:rPr>
        <w:t>. This value uniquely identifies the function application your client application will be calling. Think of this as an alternative ID for you function's AAD application registration.</w:t>
      </w:r>
    </w:p>
    <w:p w:rsidR="00D960CB" w:rsidRPr="00EC594D" w:rsidRDefault="00836D94">
      <w:pPr>
        <w:pStyle w:val="Heading2"/>
        <w:rPr>
          <w:sz w:val="24"/>
        </w:rPr>
      </w:pPr>
      <w:bookmarkStart w:id="68" w:name="project-creation-and-configuration"/>
      <w:bookmarkEnd w:id="68"/>
      <w:r w:rsidRPr="00EC594D">
        <w:rPr>
          <w:sz w:val="24"/>
        </w:rPr>
        <w:t>Project creation and configuration</w:t>
      </w:r>
    </w:p>
    <w:p w:rsidR="00D960CB" w:rsidRPr="00EC594D" w:rsidRDefault="00836D94">
      <w:pPr>
        <w:pStyle w:val="Compact"/>
        <w:numPr>
          <w:ilvl w:val="0"/>
          <w:numId w:val="30"/>
        </w:numPr>
        <w:rPr>
          <w:sz w:val="20"/>
        </w:rPr>
      </w:pPr>
      <w:r w:rsidRPr="00EC594D">
        <w:rPr>
          <w:sz w:val="20"/>
        </w:rPr>
        <w:t xml:space="preserve">Start </w:t>
      </w:r>
      <w:r w:rsidRPr="00EC594D">
        <w:rPr>
          <w:b/>
          <w:sz w:val="20"/>
        </w:rPr>
        <w:t>Visual Studio</w:t>
      </w:r>
      <w:r w:rsidRPr="00EC594D">
        <w:rPr>
          <w:sz w:val="20"/>
        </w:rPr>
        <w:t>.</w:t>
      </w:r>
    </w:p>
    <w:p w:rsidR="00D960CB" w:rsidRPr="00EC594D" w:rsidRDefault="00836D94">
      <w:pPr>
        <w:pStyle w:val="Compact"/>
        <w:numPr>
          <w:ilvl w:val="0"/>
          <w:numId w:val="30"/>
        </w:numPr>
        <w:rPr>
          <w:sz w:val="20"/>
        </w:rPr>
      </w:pPr>
      <w:r w:rsidRPr="00EC594D">
        <w:rPr>
          <w:sz w:val="20"/>
        </w:rPr>
        <w:t xml:space="preserve">From the </w:t>
      </w:r>
      <w:r w:rsidRPr="00EC594D">
        <w:rPr>
          <w:b/>
          <w:sz w:val="20"/>
        </w:rPr>
        <w:t>File</w:t>
      </w:r>
      <w:r w:rsidRPr="00EC594D">
        <w:rPr>
          <w:sz w:val="20"/>
        </w:rPr>
        <w:t xml:space="preserve"> menu select </w:t>
      </w:r>
      <w:r w:rsidRPr="00EC594D">
        <w:rPr>
          <w:b/>
          <w:sz w:val="20"/>
        </w:rPr>
        <w:t>New project</w:t>
      </w:r>
      <w:r w:rsidRPr="00EC594D">
        <w:rPr>
          <w:sz w:val="20"/>
        </w:rPr>
        <w:t>.</w:t>
      </w:r>
    </w:p>
    <w:p w:rsidR="00D960CB" w:rsidRPr="00EC594D" w:rsidRDefault="00836D94">
      <w:pPr>
        <w:pStyle w:val="Compact"/>
        <w:numPr>
          <w:ilvl w:val="0"/>
          <w:numId w:val="30"/>
        </w:numPr>
        <w:rPr>
          <w:sz w:val="20"/>
        </w:rPr>
      </w:pPr>
      <w:r w:rsidRPr="00EC594D">
        <w:rPr>
          <w:sz w:val="20"/>
        </w:rPr>
        <w:t xml:space="preserve">In the </w:t>
      </w:r>
      <w:r w:rsidRPr="00EC594D">
        <w:rPr>
          <w:b/>
          <w:sz w:val="20"/>
        </w:rPr>
        <w:t>New Project</w:t>
      </w:r>
      <w:r w:rsidRPr="00EC594D">
        <w:rPr>
          <w:sz w:val="20"/>
        </w:rPr>
        <w:t xml:space="preserve"> dialog box, click </w:t>
      </w:r>
      <w:r w:rsidRPr="00EC594D">
        <w:rPr>
          <w:b/>
          <w:sz w:val="20"/>
        </w:rPr>
        <w:t>Installed &gt; Templates &gt; Visual C#</w:t>
      </w:r>
      <w:r w:rsidRPr="00EC594D">
        <w:rPr>
          <w:sz w:val="20"/>
        </w:rPr>
        <w:t>.</w:t>
      </w:r>
    </w:p>
    <w:p w:rsidR="00D960CB" w:rsidRPr="00EC594D" w:rsidRDefault="00836D94">
      <w:pPr>
        <w:pStyle w:val="Compact"/>
        <w:numPr>
          <w:ilvl w:val="1"/>
          <w:numId w:val="31"/>
        </w:numPr>
        <w:rPr>
          <w:sz w:val="20"/>
        </w:rPr>
      </w:pPr>
      <w:r w:rsidRPr="00EC594D">
        <w:rPr>
          <w:sz w:val="20"/>
        </w:rPr>
        <w:t xml:space="preserve">Choose </w:t>
      </w:r>
      <w:r w:rsidRPr="00EC594D">
        <w:rPr>
          <w:b/>
          <w:sz w:val="20"/>
        </w:rPr>
        <w:t>Console Application</w:t>
      </w:r>
      <w:r w:rsidRPr="00EC594D">
        <w:rPr>
          <w:sz w:val="20"/>
        </w:rPr>
        <w:t>.</w:t>
      </w:r>
    </w:p>
    <w:p w:rsidR="00D960CB" w:rsidRPr="00EC594D" w:rsidRDefault="00836D94">
      <w:pPr>
        <w:pStyle w:val="Compact"/>
        <w:numPr>
          <w:ilvl w:val="1"/>
          <w:numId w:val="31"/>
        </w:numPr>
        <w:rPr>
          <w:sz w:val="20"/>
        </w:rPr>
      </w:pPr>
      <w:r w:rsidRPr="00EC594D">
        <w:rPr>
          <w:sz w:val="20"/>
        </w:rPr>
        <w:t>Make sure that .NET Framework 4.5.2 is selected as the target framework.</w:t>
      </w:r>
    </w:p>
    <w:p w:rsidR="00D960CB" w:rsidRPr="00EC594D" w:rsidRDefault="00836D94">
      <w:pPr>
        <w:pStyle w:val="Compact"/>
        <w:numPr>
          <w:ilvl w:val="1"/>
          <w:numId w:val="31"/>
        </w:numPr>
        <w:rPr>
          <w:sz w:val="20"/>
        </w:rPr>
      </w:pPr>
      <w:r w:rsidRPr="00EC594D">
        <w:rPr>
          <w:sz w:val="20"/>
        </w:rPr>
        <w:t>Specify a name for your project and create the new Visual Studio solution.</w:t>
      </w:r>
    </w:p>
    <w:p w:rsidR="00D960CB" w:rsidRPr="00EC594D" w:rsidRDefault="00836D94">
      <w:pPr>
        <w:pStyle w:val="Compact"/>
        <w:numPr>
          <w:ilvl w:val="0"/>
          <w:numId w:val="30"/>
        </w:numPr>
        <w:rPr>
          <w:sz w:val="20"/>
        </w:rPr>
      </w:pPr>
      <w:r w:rsidRPr="00EC594D">
        <w:rPr>
          <w:sz w:val="20"/>
        </w:rPr>
        <w:t xml:space="preserve">Find your project on the Solution Explorer, right click on it and select </w:t>
      </w:r>
      <w:r w:rsidRPr="00EC594D">
        <w:rPr>
          <w:b/>
          <w:sz w:val="20"/>
        </w:rPr>
        <w:t>Manage NuGet packages</w:t>
      </w:r>
      <w:r w:rsidRPr="00EC594D">
        <w:rPr>
          <w:sz w:val="20"/>
        </w:rPr>
        <w:t>.</w:t>
      </w:r>
    </w:p>
    <w:p w:rsidR="00D960CB" w:rsidRPr="00EC594D" w:rsidRDefault="00836D94">
      <w:pPr>
        <w:pStyle w:val="Compact"/>
        <w:numPr>
          <w:ilvl w:val="1"/>
          <w:numId w:val="32"/>
        </w:numPr>
        <w:rPr>
          <w:sz w:val="20"/>
        </w:rPr>
      </w:pPr>
      <w:r w:rsidRPr="00EC594D">
        <w:rPr>
          <w:sz w:val="20"/>
        </w:rPr>
        <w:t xml:space="preserve">Search for </w:t>
      </w:r>
      <w:r w:rsidRPr="00EC594D">
        <w:rPr>
          <w:b/>
          <w:sz w:val="20"/>
        </w:rPr>
        <w:t>Microsoft.AspNet.WebApi.Client</w:t>
      </w:r>
      <w:r w:rsidRPr="00EC594D">
        <w:rPr>
          <w:sz w:val="20"/>
        </w:rPr>
        <w:t>.</w:t>
      </w:r>
    </w:p>
    <w:p w:rsidR="00D960CB" w:rsidRPr="00EC594D" w:rsidRDefault="00836D94">
      <w:pPr>
        <w:pStyle w:val="Compact"/>
        <w:numPr>
          <w:ilvl w:val="1"/>
          <w:numId w:val="32"/>
        </w:numPr>
        <w:rPr>
          <w:sz w:val="20"/>
        </w:rPr>
      </w:pPr>
      <w:r w:rsidRPr="00EC594D">
        <w:rPr>
          <w:sz w:val="20"/>
        </w:rPr>
        <w:t xml:space="preserve">Select the </w:t>
      </w:r>
      <w:r w:rsidRPr="00EC594D">
        <w:rPr>
          <w:b/>
          <w:sz w:val="20"/>
        </w:rPr>
        <w:t>Microsoft.AspNet.WebApi.Client</w:t>
      </w:r>
      <w:r w:rsidRPr="00EC594D">
        <w:rPr>
          <w:sz w:val="20"/>
        </w:rPr>
        <w:t xml:space="preserve"> NuGet package and click on </w:t>
      </w:r>
      <w:r w:rsidRPr="00EC594D">
        <w:rPr>
          <w:b/>
          <w:sz w:val="20"/>
        </w:rPr>
        <w:t>Install</w:t>
      </w:r>
      <w:r w:rsidRPr="00EC594D">
        <w:rPr>
          <w:sz w:val="20"/>
        </w:rPr>
        <w:t>, to get the latest package.</w:t>
      </w:r>
    </w:p>
    <w:p w:rsidR="00D960CB" w:rsidRPr="00EC594D" w:rsidRDefault="00836D94">
      <w:pPr>
        <w:pStyle w:val="Compact"/>
        <w:numPr>
          <w:ilvl w:val="1"/>
          <w:numId w:val="32"/>
        </w:numPr>
        <w:rPr>
          <w:sz w:val="20"/>
        </w:rPr>
      </w:pPr>
      <w:r w:rsidRPr="00EC594D">
        <w:rPr>
          <w:sz w:val="20"/>
        </w:rPr>
        <w:t xml:space="preserve">Proceed through the </w:t>
      </w:r>
      <w:r w:rsidRPr="00EC594D">
        <w:rPr>
          <w:b/>
          <w:sz w:val="20"/>
        </w:rPr>
        <w:t>License acceptance</w:t>
      </w:r>
      <w:r w:rsidRPr="00EC594D">
        <w:rPr>
          <w:sz w:val="20"/>
        </w:rPr>
        <w:t xml:space="preserve"> dialog. </w:t>
      </w:r>
      <w:r w:rsidRPr="00EC594D">
        <w:rPr>
          <w:b/>
          <w:sz w:val="20"/>
        </w:rPr>
        <w:t>Note</w:t>
      </w:r>
      <w:r w:rsidRPr="00EC594D">
        <w:rPr>
          <w:sz w:val="20"/>
        </w:rPr>
        <w:t xml:space="preserve"> that by clicking accept you are agreeing with all package license terms.</w:t>
      </w:r>
    </w:p>
    <w:p w:rsidR="00D960CB" w:rsidRPr="00EC594D" w:rsidRDefault="00836D94">
      <w:pPr>
        <w:pStyle w:val="Compact"/>
        <w:numPr>
          <w:ilvl w:val="1"/>
          <w:numId w:val="32"/>
        </w:numPr>
        <w:rPr>
          <w:sz w:val="20"/>
        </w:rPr>
      </w:pPr>
      <w:r w:rsidRPr="00EC594D">
        <w:rPr>
          <w:sz w:val="20"/>
        </w:rPr>
        <w:t xml:space="preserve">Repeat the last 3 steps for </w:t>
      </w:r>
      <w:r w:rsidRPr="00EC594D">
        <w:rPr>
          <w:b/>
          <w:sz w:val="20"/>
        </w:rPr>
        <w:t>Microsoft.IdentityModel.Clients.ActiveDirectory</w:t>
      </w:r>
      <w:r w:rsidRPr="00EC594D">
        <w:rPr>
          <w:sz w:val="20"/>
        </w:rPr>
        <w:t xml:space="preserve"> and </w:t>
      </w:r>
      <w:r w:rsidRPr="00EC594D">
        <w:rPr>
          <w:b/>
          <w:sz w:val="20"/>
        </w:rPr>
        <w:t>Newtonsoft.Json</w:t>
      </w:r>
      <w:r w:rsidRPr="00EC594D">
        <w:rPr>
          <w:sz w:val="20"/>
        </w:rPr>
        <w:t>.</w:t>
      </w:r>
    </w:p>
    <w:p w:rsidR="00D960CB" w:rsidRPr="00EC594D" w:rsidRDefault="00836D94">
      <w:pPr>
        <w:pStyle w:val="FirstParagraph"/>
        <w:rPr>
          <w:sz w:val="20"/>
        </w:rPr>
      </w:pPr>
      <w:r w:rsidRPr="00EC594D">
        <w:rPr>
          <w:sz w:val="20"/>
        </w:rPr>
        <w:t xml:space="preserve">From Solution Explorer, open the </w:t>
      </w:r>
      <w:r w:rsidRPr="00EC594D">
        <w:rPr>
          <w:b/>
          <w:sz w:val="20"/>
        </w:rPr>
        <w:t>Program.cs</w:t>
      </w:r>
      <w:r w:rsidRPr="00EC594D">
        <w:rPr>
          <w:sz w:val="20"/>
        </w:rPr>
        <w:t xml:space="preserve"> file, and replace </w:t>
      </w:r>
      <w:r w:rsidRPr="00EC594D">
        <w:rPr>
          <w:rStyle w:val="VerbatimChar"/>
          <w:sz w:val="18"/>
        </w:rPr>
        <w:t>using</w:t>
      </w:r>
      <w:r w:rsidRPr="00EC594D">
        <w:rPr>
          <w:sz w:val="20"/>
        </w:rPr>
        <w:t xml:space="preserve"> statements on top with following code:</w:t>
      </w:r>
    </w:p>
    <w:p w:rsidR="00D960CB" w:rsidRPr="00EC594D" w:rsidRDefault="00836D94">
      <w:pPr>
        <w:pStyle w:val="SourceCode"/>
        <w:rPr>
          <w:sz w:val="20"/>
        </w:rPr>
      </w:pPr>
      <w:r w:rsidRPr="00EC594D">
        <w:rPr>
          <w:rStyle w:val="KeywordTok"/>
          <w:sz w:val="18"/>
        </w:rPr>
        <w:t>using</w:t>
      </w:r>
      <w:r w:rsidRPr="00EC594D">
        <w:rPr>
          <w:rStyle w:val="NormalTok"/>
          <w:sz w:val="18"/>
        </w:rPr>
        <w:t xml:space="preserve"> Microsoft.</w:t>
      </w:r>
      <w:r w:rsidRPr="00EC594D">
        <w:rPr>
          <w:rStyle w:val="FunctionTok"/>
          <w:sz w:val="18"/>
        </w:rPr>
        <w:t>IdentityModel</w:t>
      </w:r>
      <w:r w:rsidRPr="00EC594D">
        <w:rPr>
          <w:rStyle w:val="NormalTok"/>
          <w:sz w:val="18"/>
        </w:rPr>
        <w:t>.</w:t>
      </w:r>
      <w:r w:rsidRPr="00EC594D">
        <w:rPr>
          <w:rStyle w:val="FunctionTok"/>
          <w:sz w:val="18"/>
        </w:rPr>
        <w:t>Clients</w:t>
      </w:r>
      <w:r w:rsidRPr="00EC594D">
        <w:rPr>
          <w:rStyle w:val="NormalTok"/>
          <w:sz w:val="18"/>
        </w:rPr>
        <w:t>.</w:t>
      </w:r>
      <w:r w:rsidRPr="00EC594D">
        <w:rPr>
          <w:rStyle w:val="FunctionTok"/>
          <w:sz w:val="18"/>
        </w:rPr>
        <w:t>ActiveDirectory</w:t>
      </w:r>
      <w:r w:rsidRPr="00EC594D">
        <w:rPr>
          <w:rStyle w:val="NormalTok"/>
          <w:sz w:val="18"/>
        </w:rPr>
        <w:t>;</w:t>
      </w:r>
      <w:r w:rsidRPr="00EC594D">
        <w:rPr>
          <w:sz w:val="20"/>
        </w:rPr>
        <w:br/>
      </w:r>
      <w:r w:rsidRPr="00EC594D">
        <w:rPr>
          <w:rStyle w:val="KeywordTok"/>
          <w:sz w:val="18"/>
        </w:rPr>
        <w:t>using</w:t>
      </w:r>
      <w:r w:rsidRPr="00EC594D">
        <w:rPr>
          <w:rStyle w:val="NormalTok"/>
          <w:sz w:val="18"/>
        </w:rPr>
        <w:t xml:space="preserve"> System;</w:t>
      </w:r>
      <w:r w:rsidRPr="00EC594D">
        <w:rPr>
          <w:sz w:val="20"/>
        </w:rPr>
        <w:br/>
      </w:r>
      <w:r w:rsidRPr="00EC594D">
        <w:rPr>
          <w:rStyle w:val="KeywordTok"/>
          <w:sz w:val="18"/>
        </w:rPr>
        <w:t>using</w:t>
      </w:r>
      <w:r w:rsidRPr="00EC594D">
        <w:rPr>
          <w:rStyle w:val="NormalTok"/>
          <w:sz w:val="18"/>
        </w:rPr>
        <w:t xml:space="preserve"> System.</w:t>
      </w:r>
      <w:r w:rsidRPr="00EC594D">
        <w:rPr>
          <w:rStyle w:val="FunctionTok"/>
          <w:sz w:val="18"/>
        </w:rPr>
        <w:t>Net</w:t>
      </w:r>
      <w:r w:rsidRPr="00EC594D">
        <w:rPr>
          <w:rStyle w:val="NormalTok"/>
          <w:sz w:val="18"/>
        </w:rPr>
        <w:t>.</w:t>
      </w:r>
      <w:r w:rsidRPr="00EC594D">
        <w:rPr>
          <w:rStyle w:val="FunctionTok"/>
          <w:sz w:val="18"/>
        </w:rPr>
        <w:t>Http</w:t>
      </w:r>
      <w:r w:rsidRPr="00EC594D">
        <w:rPr>
          <w:rStyle w:val="NormalTok"/>
          <w:sz w:val="18"/>
        </w:rPr>
        <w:t>;</w:t>
      </w:r>
      <w:r w:rsidRPr="00EC594D">
        <w:rPr>
          <w:sz w:val="20"/>
        </w:rPr>
        <w:br/>
      </w:r>
      <w:r w:rsidRPr="00EC594D">
        <w:rPr>
          <w:rStyle w:val="KeywordTok"/>
          <w:sz w:val="18"/>
        </w:rPr>
        <w:t>using</w:t>
      </w:r>
      <w:r w:rsidRPr="00EC594D">
        <w:rPr>
          <w:rStyle w:val="NormalTok"/>
          <w:sz w:val="18"/>
        </w:rPr>
        <w:t xml:space="preserve"> System.</w:t>
      </w:r>
      <w:r w:rsidRPr="00EC594D">
        <w:rPr>
          <w:rStyle w:val="FunctionTok"/>
          <w:sz w:val="18"/>
        </w:rPr>
        <w:t>Net</w:t>
      </w:r>
      <w:r w:rsidRPr="00EC594D">
        <w:rPr>
          <w:rStyle w:val="NormalTok"/>
          <w:sz w:val="18"/>
        </w:rPr>
        <w:t>.</w:t>
      </w:r>
      <w:r w:rsidRPr="00EC594D">
        <w:rPr>
          <w:rStyle w:val="FunctionTok"/>
          <w:sz w:val="18"/>
        </w:rPr>
        <w:t>Http</w:t>
      </w:r>
      <w:r w:rsidRPr="00EC594D">
        <w:rPr>
          <w:rStyle w:val="NormalTok"/>
          <w:sz w:val="18"/>
        </w:rPr>
        <w:t>.</w:t>
      </w:r>
      <w:r w:rsidRPr="00EC594D">
        <w:rPr>
          <w:rStyle w:val="FunctionTok"/>
          <w:sz w:val="18"/>
        </w:rPr>
        <w:t>Headers</w:t>
      </w:r>
      <w:r w:rsidRPr="00EC594D">
        <w:rPr>
          <w:rStyle w:val="NormalTok"/>
          <w:sz w:val="18"/>
        </w:rPr>
        <w:t>;</w:t>
      </w:r>
      <w:r w:rsidRPr="00EC594D">
        <w:rPr>
          <w:sz w:val="20"/>
        </w:rPr>
        <w:br/>
      </w:r>
      <w:r w:rsidRPr="00EC594D">
        <w:rPr>
          <w:rStyle w:val="KeywordTok"/>
          <w:sz w:val="18"/>
        </w:rPr>
        <w:t>using</w:t>
      </w:r>
      <w:r w:rsidRPr="00EC594D">
        <w:rPr>
          <w:rStyle w:val="NormalTok"/>
          <w:sz w:val="18"/>
        </w:rPr>
        <w:t xml:space="preserve"> System.</w:t>
      </w:r>
      <w:r w:rsidRPr="00EC594D">
        <w:rPr>
          <w:rStyle w:val="FunctionTok"/>
          <w:sz w:val="18"/>
        </w:rPr>
        <w:t>Threading</w:t>
      </w:r>
      <w:r w:rsidRPr="00EC594D">
        <w:rPr>
          <w:rStyle w:val="NormalTok"/>
          <w:sz w:val="18"/>
        </w:rPr>
        <w:t>.</w:t>
      </w:r>
      <w:r w:rsidRPr="00EC594D">
        <w:rPr>
          <w:rStyle w:val="FunctionTok"/>
          <w:sz w:val="18"/>
        </w:rPr>
        <w:t>Tasks</w:t>
      </w:r>
      <w:r w:rsidRPr="00EC594D">
        <w:rPr>
          <w:rStyle w:val="NormalTok"/>
          <w:sz w:val="18"/>
        </w:rPr>
        <w:t>;</w:t>
      </w:r>
    </w:p>
    <w:p w:rsidR="00D960CB" w:rsidRPr="00EC594D" w:rsidRDefault="00836D94">
      <w:pPr>
        <w:pStyle w:val="FirstParagraph"/>
        <w:rPr>
          <w:sz w:val="20"/>
        </w:rPr>
      </w:pPr>
      <w:r w:rsidRPr="00EC594D">
        <w:rPr>
          <w:sz w:val="20"/>
        </w:rPr>
        <w:t xml:space="preserve">In </w:t>
      </w:r>
      <w:r w:rsidRPr="00EC594D">
        <w:rPr>
          <w:b/>
          <w:sz w:val="20"/>
        </w:rPr>
        <w:t>Program.cs</w:t>
      </w:r>
      <w:r w:rsidRPr="00EC594D">
        <w:rPr>
          <w:sz w:val="20"/>
        </w:rPr>
        <w:t xml:space="preserve">, copy the following code to replace the contents of </w:t>
      </w:r>
      <w:r w:rsidRPr="00EC594D">
        <w:rPr>
          <w:rStyle w:val="VerbatimChar"/>
          <w:b/>
          <w:sz w:val="18"/>
        </w:rPr>
        <w:t>Program</w:t>
      </w:r>
      <w:r w:rsidRPr="00EC594D">
        <w:rPr>
          <w:sz w:val="20"/>
        </w:rPr>
        <w:t xml:space="preserve"> class.</w:t>
      </w:r>
    </w:p>
    <w:p w:rsidR="00D960CB" w:rsidRPr="00EC594D" w:rsidRDefault="00836D94">
      <w:pPr>
        <w:pStyle w:val="SourceCode"/>
        <w:rPr>
          <w:sz w:val="20"/>
        </w:rPr>
      </w:pPr>
      <w:r w:rsidRPr="00EC594D">
        <w:rPr>
          <w:rStyle w:val="KeywordTok"/>
          <w:sz w:val="18"/>
        </w:rPr>
        <w:t>public</w:t>
      </w:r>
      <w:r w:rsidRPr="00EC594D">
        <w:rPr>
          <w:rStyle w:val="NormalTok"/>
          <w:sz w:val="18"/>
        </w:rPr>
        <w:t xml:space="preserve"> </w:t>
      </w:r>
      <w:r w:rsidRPr="00EC594D">
        <w:rPr>
          <w:rStyle w:val="DataTypeTok"/>
          <w:sz w:val="18"/>
        </w:rPr>
        <w:t>const</w:t>
      </w:r>
      <w:r w:rsidRPr="00EC594D">
        <w:rPr>
          <w:rStyle w:val="NormalTok"/>
          <w:sz w:val="18"/>
        </w:rPr>
        <w:t xml:space="preserve"> </w:t>
      </w:r>
      <w:r w:rsidRPr="00EC594D">
        <w:rPr>
          <w:rStyle w:val="DataTypeTok"/>
          <w:sz w:val="18"/>
        </w:rPr>
        <w:t>string</w:t>
      </w:r>
      <w:r w:rsidRPr="00EC594D">
        <w:rPr>
          <w:rStyle w:val="NormalTok"/>
          <w:sz w:val="18"/>
        </w:rPr>
        <w:t xml:space="preserve"> TenantNameOrId = </w:t>
      </w:r>
      <w:r w:rsidRPr="00EC594D">
        <w:rPr>
          <w:rStyle w:val="StringTok"/>
          <w:sz w:val="18"/>
        </w:rPr>
        <w:t>"[[Replace with AAD tenant value]]"</w:t>
      </w:r>
      <w:r w:rsidRPr="00EC594D">
        <w:rPr>
          <w:rStyle w:val="NormalTok"/>
          <w:sz w:val="18"/>
        </w:rPr>
        <w:t>;</w:t>
      </w:r>
      <w:r w:rsidRPr="00EC594D">
        <w:rPr>
          <w:sz w:val="20"/>
        </w:rPr>
        <w:br/>
      </w:r>
      <w:r w:rsidRPr="00EC594D">
        <w:rPr>
          <w:rStyle w:val="KeywordTok"/>
          <w:sz w:val="18"/>
        </w:rPr>
        <w:t>public</w:t>
      </w:r>
      <w:r w:rsidRPr="00EC594D">
        <w:rPr>
          <w:rStyle w:val="NormalTok"/>
          <w:sz w:val="18"/>
        </w:rPr>
        <w:t xml:space="preserve"> </w:t>
      </w:r>
      <w:r w:rsidRPr="00EC594D">
        <w:rPr>
          <w:rStyle w:val="DataTypeTok"/>
          <w:sz w:val="18"/>
        </w:rPr>
        <w:t>const</w:t>
      </w:r>
      <w:r w:rsidRPr="00EC594D">
        <w:rPr>
          <w:rStyle w:val="NormalTok"/>
          <w:sz w:val="18"/>
        </w:rPr>
        <w:t xml:space="preserve"> </w:t>
      </w:r>
      <w:r w:rsidRPr="00EC594D">
        <w:rPr>
          <w:rStyle w:val="DataTypeTok"/>
          <w:sz w:val="18"/>
        </w:rPr>
        <w:t>string</w:t>
      </w:r>
      <w:r w:rsidRPr="00EC594D">
        <w:rPr>
          <w:rStyle w:val="NormalTok"/>
          <w:sz w:val="18"/>
        </w:rPr>
        <w:t xml:space="preserve"> ClientAppId = </w:t>
      </w:r>
      <w:r w:rsidRPr="00EC594D">
        <w:rPr>
          <w:rStyle w:val="StringTok"/>
          <w:sz w:val="18"/>
        </w:rPr>
        <w:t>"[[Replace with AAD client application ID value]]"</w:t>
      </w:r>
      <w:r w:rsidRPr="00EC594D">
        <w:rPr>
          <w:rStyle w:val="NormalTok"/>
          <w:sz w:val="18"/>
        </w:rPr>
        <w:t>;</w:t>
      </w:r>
      <w:r w:rsidRPr="00EC594D">
        <w:rPr>
          <w:sz w:val="20"/>
        </w:rPr>
        <w:br/>
      </w:r>
      <w:r w:rsidRPr="00EC594D">
        <w:rPr>
          <w:rStyle w:val="KeywordTok"/>
          <w:sz w:val="18"/>
        </w:rPr>
        <w:t>public</w:t>
      </w:r>
      <w:r w:rsidRPr="00EC594D">
        <w:rPr>
          <w:rStyle w:val="NormalTok"/>
          <w:sz w:val="18"/>
        </w:rPr>
        <w:t xml:space="preserve"> </w:t>
      </w:r>
      <w:r w:rsidRPr="00EC594D">
        <w:rPr>
          <w:rStyle w:val="DataTypeTok"/>
          <w:sz w:val="18"/>
        </w:rPr>
        <w:t>const</w:t>
      </w:r>
      <w:r w:rsidRPr="00EC594D">
        <w:rPr>
          <w:rStyle w:val="NormalTok"/>
          <w:sz w:val="18"/>
        </w:rPr>
        <w:t xml:space="preserve"> </w:t>
      </w:r>
      <w:r w:rsidRPr="00EC594D">
        <w:rPr>
          <w:rStyle w:val="DataTypeTok"/>
          <w:sz w:val="18"/>
        </w:rPr>
        <w:t>string</w:t>
      </w:r>
      <w:r w:rsidRPr="00EC594D">
        <w:rPr>
          <w:rStyle w:val="NormalTok"/>
          <w:sz w:val="18"/>
        </w:rPr>
        <w:t xml:space="preserve"> RedirectUri = </w:t>
      </w:r>
      <w:r w:rsidRPr="00EC594D">
        <w:rPr>
          <w:rStyle w:val="StringTok"/>
          <w:sz w:val="18"/>
        </w:rPr>
        <w:t>"[[Replace with AAD client redirect URI value]]"</w:t>
      </w:r>
      <w:r w:rsidRPr="00EC594D">
        <w:rPr>
          <w:rStyle w:val="NormalTok"/>
          <w:sz w:val="18"/>
        </w:rPr>
        <w:t>;</w:t>
      </w:r>
      <w:r w:rsidRPr="00EC594D">
        <w:rPr>
          <w:sz w:val="20"/>
        </w:rPr>
        <w:br/>
      </w:r>
      <w:r w:rsidRPr="00EC594D">
        <w:rPr>
          <w:rStyle w:val="KeywordTok"/>
          <w:sz w:val="18"/>
        </w:rPr>
        <w:lastRenderedPageBreak/>
        <w:t>public</w:t>
      </w:r>
      <w:r w:rsidRPr="00EC594D">
        <w:rPr>
          <w:rStyle w:val="NormalTok"/>
          <w:sz w:val="18"/>
        </w:rPr>
        <w:t xml:space="preserve"> </w:t>
      </w:r>
      <w:r w:rsidRPr="00EC594D">
        <w:rPr>
          <w:rStyle w:val="DataTypeTok"/>
          <w:sz w:val="18"/>
        </w:rPr>
        <w:t>const</w:t>
      </w:r>
      <w:r w:rsidRPr="00EC594D">
        <w:rPr>
          <w:rStyle w:val="NormalTok"/>
          <w:sz w:val="18"/>
        </w:rPr>
        <w:t xml:space="preserve"> </w:t>
      </w:r>
      <w:r w:rsidRPr="00EC594D">
        <w:rPr>
          <w:rStyle w:val="DataTypeTok"/>
          <w:sz w:val="18"/>
        </w:rPr>
        <w:t>string</w:t>
      </w:r>
      <w:r w:rsidRPr="00EC594D">
        <w:rPr>
          <w:rStyle w:val="NormalTok"/>
          <w:sz w:val="18"/>
        </w:rPr>
        <w:t xml:space="preserve"> AzureHostedResetUriString = </w:t>
      </w:r>
      <w:r w:rsidRPr="00EC594D">
        <w:rPr>
          <w:rStyle w:val="StringTok"/>
          <w:sz w:val="18"/>
        </w:rPr>
        <w:t>"[[Replace with Function URL value]]"</w:t>
      </w:r>
      <w:r w:rsidRPr="00EC594D">
        <w:rPr>
          <w:rStyle w:val="NormalTok"/>
          <w:sz w:val="18"/>
        </w:rPr>
        <w:t xml:space="preserve">; </w:t>
      </w:r>
      <w:r w:rsidRPr="00EC594D">
        <w:rPr>
          <w:rStyle w:val="CommentTok"/>
          <w:sz w:val="18"/>
        </w:rPr>
        <w:t>// Azure hosted Function URI</w:t>
      </w:r>
      <w:r w:rsidRPr="00EC594D">
        <w:rPr>
          <w:sz w:val="20"/>
        </w:rPr>
        <w:br/>
      </w:r>
      <w:r w:rsidRPr="00EC594D">
        <w:rPr>
          <w:rStyle w:val="KeywordTok"/>
          <w:sz w:val="18"/>
        </w:rPr>
        <w:t>public</w:t>
      </w:r>
      <w:r w:rsidRPr="00EC594D">
        <w:rPr>
          <w:rStyle w:val="NormalTok"/>
          <w:sz w:val="18"/>
        </w:rPr>
        <w:t xml:space="preserve"> </w:t>
      </w:r>
      <w:r w:rsidRPr="00EC594D">
        <w:rPr>
          <w:rStyle w:val="DataTypeTok"/>
          <w:sz w:val="18"/>
        </w:rPr>
        <w:t>const</w:t>
      </w:r>
      <w:r w:rsidRPr="00EC594D">
        <w:rPr>
          <w:rStyle w:val="NormalTok"/>
          <w:sz w:val="18"/>
        </w:rPr>
        <w:t xml:space="preserve"> </w:t>
      </w:r>
      <w:r w:rsidRPr="00EC594D">
        <w:rPr>
          <w:rStyle w:val="DataTypeTok"/>
          <w:sz w:val="18"/>
        </w:rPr>
        <w:t>string</w:t>
      </w:r>
      <w:r w:rsidRPr="00EC594D">
        <w:rPr>
          <w:rStyle w:val="NormalTok"/>
          <w:sz w:val="18"/>
        </w:rPr>
        <w:t xml:space="preserve"> FunctionResourceId = </w:t>
      </w:r>
      <w:r w:rsidRPr="00EC594D">
        <w:rPr>
          <w:rStyle w:val="StringTok"/>
          <w:sz w:val="18"/>
        </w:rPr>
        <w:t>"[[Replace with AAD function resource ID value]]"</w:t>
      </w:r>
      <w:r w:rsidRPr="00EC594D">
        <w:rPr>
          <w:rStyle w:val="NormalTok"/>
          <w:sz w:val="18"/>
        </w:rPr>
        <w:t>;</w:t>
      </w:r>
      <w:r w:rsidRPr="00EC594D">
        <w:rPr>
          <w:sz w:val="20"/>
        </w:rPr>
        <w:br/>
      </w:r>
      <w:r w:rsidRPr="00EC594D">
        <w:rPr>
          <w:sz w:val="20"/>
        </w:rPr>
        <w:br/>
      </w:r>
      <w:r w:rsidRPr="00EC594D">
        <w:rPr>
          <w:rStyle w:val="KeywordTok"/>
          <w:sz w:val="18"/>
        </w:rPr>
        <w:t>public</w:t>
      </w:r>
      <w:r w:rsidRPr="00EC594D">
        <w:rPr>
          <w:rStyle w:val="NormalTok"/>
          <w:sz w:val="18"/>
        </w:rPr>
        <w:t xml:space="preserve"> </w:t>
      </w:r>
      <w:r w:rsidRPr="00EC594D">
        <w:rPr>
          <w:rStyle w:val="KeywordTok"/>
          <w:sz w:val="18"/>
        </w:rPr>
        <w:t>static</w:t>
      </w:r>
      <w:r w:rsidRPr="00EC594D">
        <w:rPr>
          <w:rStyle w:val="NormalTok"/>
          <w:sz w:val="18"/>
        </w:rPr>
        <w:t xml:space="preserve"> </w:t>
      </w:r>
      <w:r w:rsidRPr="00EC594D">
        <w:rPr>
          <w:rStyle w:val="DataTypeTok"/>
          <w:sz w:val="18"/>
        </w:rPr>
        <w:t>string</w:t>
      </w:r>
      <w:r w:rsidRPr="00EC594D">
        <w:rPr>
          <w:rStyle w:val="NormalTok"/>
          <w:sz w:val="18"/>
        </w:rPr>
        <w:t xml:space="preserve"> Authority { </w:t>
      </w:r>
      <w:r w:rsidRPr="00EC594D">
        <w:rPr>
          <w:rStyle w:val="KeywordTok"/>
          <w:sz w:val="18"/>
        </w:rPr>
        <w:t>get</w:t>
      </w:r>
      <w:r w:rsidRPr="00EC594D">
        <w:rPr>
          <w:rStyle w:val="NormalTok"/>
          <w:sz w:val="18"/>
        </w:rPr>
        <w:t xml:space="preserve"> { </w:t>
      </w:r>
      <w:r w:rsidRPr="00EC594D">
        <w:rPr>
          <w:rStyle w:val="KeywordTok"/>
          <w:sz w:val="18"/>
        </w:rPr>
        <w:t>return</w:t>
      </w:r>
      <w:r w:rsidRPr="00EC594D">
        <w:rPr>
          <w:rStyle w:val="NormalTok"/>
          <w:sz w:val="18"/>
        </w:rPr>
        <w:t xml:space="preserve"> </w:t>
      </w:r>
      <w:r w:rsidRPr="00EC594D">
        <w:rPr>
          <w:rStyle w:val="DataTypeTok"/>
          <w:sz w:val="18"/>
        </w:rPr>
        <w:t>string</w:t>
      </w:r>
      <w:r w:rsidRPr="00EC594D">
        <w:rPr>
          <w:rStyle w:val="NormalTok"/>
          <w:sz w:val="18"/>
        </w:rPr>
        <w:t>.</w:t>
      </w:r>
      <w:r w:rsidRPr="00EC594D">
        <w:rPr>
          <w:rStyle w:val="FunctionTok"/>
          <w:sz w:val="18"/>
        </w:rPr>
        <w:t>Format</w:t>
      </w:r>
      <w:r w:rsidRPr="00EC594D">
        <w:rPr>
          <w:rStyle w:val="NormalTok"/>
          <w:sz w:val="18"/>
        </w:rPr>
        <w:t>(AuthorityTemplate, TenantNameOrId); } }</w:t>
      </w:r>
      <w:r w:rsidRPr="00EC594D">
        <w:rPr>
          <w:sz w:val="20"/>
        </w:rPr>
        <w:br/>
      </w:r>
      <w:r w:rsidRPr="00EC594D">
        <w:rPr>
          <w:rStyle w:val="KeywordTok"/>
          <w:sz w:val="18"/>
        </w:rPr>
        <w:t>private</w:t>
      </w:r>
      <w:r w:rsidRPr="00EC594D">
        <w:rPr>
          <w:rStyle w:val="NormalTok"/>
          <w:sz w:val="18"/>
        </w:rPr>
        <w:t xml:space="preserve"> </w:t>
      </w:r>
      <w:r w:rsidRPr="00EC594D">
        <w:rPr>
          <w:rStyle w:val="DataTypeTok"/>
          <w:sz w:val="18"/>
        </w:rPr>
        <w:t>const</w:t>
      </w:r>
      <w:r w:rsidRPr="00EC594D">
        <w:rPr>
          <w:rStyle w:val="NormalTok"/>
          <w:sz w:val="18"/>
        </w:rPr>
        <w:t xml:space="preserve"> </w:t>
      </w:r>
      <w:r w:rsidRPr="00EC594D">
        <w:rPr>
          <w:rStyle w:val="DataTypeTok"/>
          <w:sz w:val="18"/>
        </w:rPr>
        <w:t>string</w:t>
      </w:r>
      <w:r w:rsidRPr="00EC594D">
        <w:rPr>
          <w:rStyle w:val="NormalTok"/>
          <w:sz w:val="18"/>
        </w:rPr>
        <w:t xml:space="preserve"> AuthorityTemplate = </w:t>
      </w:r>
      <w:r w:rsidRPr="00EC594D">
        <w:rPr>
          <w:rStyle w:val="StringTok"/>
          <w:sz w:val="18"/>
        </w:rPr>
        <w:t>"https://login.windows.net/{0}"</w:t>
      </w:r>
      <w:r w:rsidRPr="00EC594D">
        <w:rPr>
          <w:rStyle w:val="NormalTok"/>
          <w:sz w:val="18"/>
        </w:rPr>
        <w:t>;</w:t>
      </w:r>
      <w:r w:rsidRPr="00EC594D">
        <w:rPr>
          <w:sz w:val="20"/>
        </w:rPr>
        <w:br/>
      </w:r>
      <w:r w:rsidRPr="00EC594D">
        <w:rPr>
          <w:rStyle w:val="KeywordTok"/>
          <w:sz w:val="18"/>
        </w:rPr>
        <w:t>public</w:t>
      </w:r>
      <w:r w:rsidRPr="00EC594D">
        <w:rPr>
          <w:rStyle w:val="NormalTok"/>
          <w:sz w:val="18"/>
        </w:rPr>
        <w:t xml:space="preserve"> </w:t>
      </w:r>
      <w:r w:rsidRPr="00EC594D">
        <w:rPr>
          <w:rStyle w:val="DataTypeTok"/>
          <w:sz w:val="18"/>
        </w:rPr>
        <w:t>const</w:t>
      </w:r>
      <w:r w:rsidRPr="00EC594D">
        <w:rPr>
          <w:rStyle w:val="NormalTok"/>
          <w:sz w:val="18"/>
        </w:rPr>
        <w:t xml:space="preserve"> </w:t>
      </w:r>
      <w:r w:rsidRPr="00EC594D">
        <w:rPr>
          <w:rStyle w:val="DataTypeTok"/>
          <w:sz w:val="18"/>
        </w:rPr>
        <w:t>string</w:t>
      </w:r>
      <w:r w:rsidRPr="00EC594D">
        <w:rPr>
          <w:rStyle w:val="NormalTok"/>
          <w:sz w:val="18"/>
        </w:rPr>
        <w:t xml:space="preserve"> LocalHostedUpdateUriString = </w:t>
      </w:r>
      <w:r w:rsidRPr="00EC594D">
        <w:rPr>
          <w:rStyle w:val="StringTok"/>
          <w:sz w:val="18"/>
        </w:rPr>
        <w:t>"http://localhost:7071/api/UpdateProductCategory"</w:t>
      </w:r>
      <w:r w:rsidRPr="00EC594D">
        <w:rPr>
          <w:rStyle w:val="NormalTok"/>
          <w:sz w:val="18"/>
        </w:rPr>
        <w:t xml:space="preserve">; </w:t>
      </w:r>
      <w:r w:rsidRPr="00EC594D">
        <w:rPr>
          <w:rStyle w:val="CommentTok"/>
          <w:sz w:val="18"/>
        </w:rPr>
        <w:t>// Locally hosted Function URI</w:t>
      </w:r>
      <w:r w:rsidRPr="00EC594D">
        <w:rPr>
          <w:sz w:val="20"/>
        </w:rPr>
        <w:br/>
      </w:r>
      <w:r w:rsidRPr="00EC594D">
        <w:rPr>
          <w:rStyle w:val="KeywordTok"/>
          <w:sz w:val="18"/>
        </w:rPr>
        <w:t>public</w:t>
      </w:r>
      <w:r w:rsidRPr="00EC594D">
        <w:rPr>
          <w:rStyle w:val="NormalTok"/>
          <w:sz w:val="18"/>
        </w:rPr>
        <w:t xml:space="preserve"> </w:t>
      </w:r>
      <w:r w:rsidRPr="00EC594D">
        <w:rPr>
          <w:rStyle w:val="DataTypeTok"/>
          <w:sz w:val="18"/>
        </w:rPr>
        <w:t>const</w:t>
      </w:r>
      <w:r w:rsidRPr="00EC594D">
        <w:rPr>
          <w:rStyle w:val="NormalTok"/>
          <w:sz w:val="18"/>
        </w:rPr>
        <w:t xml:space="preserve"> </w:t>
      </w:r>
      <w:r w:rsidRPr="00EC594D">
        <w:rPr>
          <w:rStyle w:val="DataTypeTok"/>
          <w:sz w:val="18"/>
        </w:rPr>
        <w:t>string</w:t>
      </w:r>
      <w:r w:rsidRPr="00EC594D">
        <w:rPr>
          <w:rStyle w:val="NormalTok"/>
          <w:sz w:val="18"/>
        </w:rPr>
        <w:t xml:space="preserve"> AuthorizationHeaderScheme = </w:t>
      </w:r>
      <w:r w:rsidRPr="00EC594D">
        <w:rPr>
          <w:rStyle w:val="StringTok"/>
          <w:sz w:val="18"/>
        </w:rPr>
        <w:t>"Bearer"</w:t>
      </w:r>
      <w:r w:rsidRPr="00EC594D">
        <w:rPr>
          <w:rStyle w:val="NormalTok"/>
          <w:sz w:val="18"/>
        </w:rPr>
        <w:t>;</w:t>
      </w:r>
      <w:r w:rsidRPr="00EC594D">
        <w:rPr>
          <w:sz w:val="20"/>
        </w:rPr>
        <w:br/>
      </w:r>
      <w:r w:rsidRPr="00EC594D">
        <w:rPr>
          <w:sz w:val="20"/>
        </w:rPr>
        <w:br/>
      </w:r>
      <w:r w:rsidRPr="00EC594D">
        <w:rPr>
          <w:rStyle w:val="KeywordTok"/>
          <w:sz w:val="18"/>
        </w:rPr>
        <w:t>static</w:t>
      </w:r>
      <w:r w:rsidRPr="00EC594D">
        <w:rPr>
          <w:rStyle w:val="NormalTok"/>
          <w:sz w:val="18"/>
        </w:rPr>
        <w:t xml:space="preserve"> </w:t>
      </w:r>
      <w:r w:rsidRPr="00EC594D">
        <w:rPr>
          <w:rStyle w:val="DataTypeTok"/>
          <w:sz w:val="18"/>
        </w:rPr>
        <w:t>void</w:t>
      </w:r>
      <w:r w:rsidRPr="00EC594D">
        <w:rPr>
          <w:rStyle w:val="NormalTok"/>
          <w:sz w:val="18"/>
        </w:rPr>
        <w:t xml:space="preserve"> </w:t>
      </w:r>
      <w:r w:rsidRPr="00EC594D">
        <w:rPr>
          <w:rStyle w:val="FunctionTok"/>
          <w:sz w:val="18"/>
        </w:rPr>
        <w:t>Main</w:t>
      </w:r>
      <w:r w:rsidRPr="00EC594D">
        <w:rPr>
          <w:rStyle w:val="NormalTok"/>
          <w:sz w:val="18"/>
        </w:rPr>
        <w:t>(</w:t>
      </w:r>
      <w:r w:rsidRPr="00EC594D">
        <w:rPr>
          <w:rStyle w:val="DataTypeTok"/>
          <w:sz w:val="18"/>
        </w:rPr>
        <w:t>string</w:t>
      </w:r>
      <w:r w:rsidRPr="00EC594D">
        <w:rPr>
          <w:rStyle w:val="NormalTok"/>
          <w:sz w:val="18"/>
        </w:rPr>
        <w:t>[] args)</w:t>
      </w:r>
      <w:r w:rsidRPr="00EC594D">
        <w:rPr>
          <w:sz w:val="20"/>
        </w:rPr>
        <w:br/>
      </w:r>
      <w:r w:rsidRPr="00EC594D">
        <w:rPr>
          <w:rStyle w:val="NormalTok"/>
          <w:sz w:val="18"/>
        </w:rPr>
        <w:t>{</w:t>
      </w:r>
      <w:r w:rsidRPr="00EC594D">
        <w:rPr>
          <w:sz w:val="20"/>
        </w:rPr>
        <w:br/>
      </w:r>
      <w:r w:rsidRPr="00EC594D">
        <w:rPr>
          <w:rStyle w:val="NormalTok"/>
          <w:sz w:val="18"/>
        </w:rPr>
        <w:t xml:space="preserve">    </w:t>
      </w:r>
      <w:r w:rsidRPr="00EC594D">
        <w:rPr>
          <w:rStyle w:val="CommentTok"/>
          <w:sz w:val="18"/>
        </w:rPr>
        <w:t>// Run operation as async function</w:t>
      </w:r>
      <w:r w:rsidRPr="00EC594D">
        <w:rPr>
          <w:sz w:val="20"/>
        </w:rPr>
        <w:br/>
      </w:r>
      <w:r w:rsidRPr="00EC594D">
        <w:rPr>
          <w:rStyle w:val="NormalTok"/>
          <w:sz w:val="18"/>
        </w:rPr>
        <w:t xml:space="preserve">    </w:t>
      </w:r>
      <w:r w:rsidRPr="00EC594D">
        <w:rPr>
          <w:rStyle w:val="FunctionTok"/>
          <w:sz w:val="18"/>
        </w:rPr>
        <w:t>UpdateEntityAsync</w:t>
      </w:r>
      <w:r w:rsidRPr="00EC594D">
        <w:rPr>
          <w:rStyle w:val="NormalTok"/>
          <w:sz w:val="18"/>
        </w:rPr>
        <w:t>().</w:t>
      </w:r>
      <w:r w:rsidRPr="00EC594D">
        <w:rPr>
          <w:rStyle w:val="FunctionTok"/>
          <w:sz w:val="18"/>
        </w:rPr>
        <w:t>Wait</w:t>
      </w:r>
      <w:r w:rsidRPr="00EC594D">
        <w:rPr>
          <w:rStyle w:val="NormalTok"/>
          <w:sz w:val="18"/>
        </w:rPr>
        <w:t>();</w:t>
      </w:r>
      <w:r w:rsidRPr="00EC594D">
        <w:rPr>
          <w:sz w:val="20"/>
        </w:rPr>
        <w:br/>
      </w:r>
      <w:r w:rsidRPr="00EC594D">
        <w:rPr>
          <w:rStyle w:val="NormalTok"/>
          <w:sz w:val="18"/>
        </w:rPr>
        <w:t xml:space="preserve">    Console.</w:t>
      </w:r>
      <w:r w:rsidRPr="00EC594D">
        <w:rPr>
          <w:rStyle w:val="FunctionTok"/>
          <w:sz w:val="18"/>
        </w:rPr>
        <w:t>WriteLine</w:t>
      </w:r>
      <w:r w:rsidRPr="00EC594D">
        <w:rPr>
          <w:rStyle w:val="NormalTok"/>
          <w:sz w:val="18"/>
        </w:rPr>
        <w:t>(</w:t>
      </w:r>
      <w:r w:rsidRPr="00EC594D">
        <w:rPr>
          <w:rStyle w:val="StringTok"/>
          <w:sz w:val="18"/>
        </w:rPr>
        <w:t>"Press any key to continue ..."</w:t>
      </w:r>
      <w:r w:rsidRPr="00EC594D">
        <w:rPr>
          <w:rStyle w:val="NormalTok"/>
          <w:sz w:val="18"/>
        </w:rPr>
        <w:t>);</w:t>
      </w:r>
      <w:r w:rsidRPr="00EC594D">
        <w:rPr>
          <w:sz w:val="20"/>
        </w:rPr>
        <w:br/>
      </w:r>
      <w:r w:rsidRPr="00EC594D">
        <w:rPr>
          <w:rStyle w:val="NormalTok"/>
          <w:sz w:val="18"/>
        </w:rPr>
        <w:t xml:space="preserve">    Console.</w:t>
      </w:r>
      <w:r w:rsidRPr="00EC594D">
        <w:rPr>
          <w:rStyle w:val="FunctionTok"/>
          <w:sz w:val="18"/>
        </w:rPr>
        <w:t>ReadLine</w:t>
      </w:r>
      <w:r w:rsidRPr="00EC594D">
        <w:rPr>
          <w:rStyle w:val="NormalTok"/>
          <w:sz w:val="18"/>
        </w:rPr>
        <w:t>();</w:t>
      </w:r>
      <w:r w:rsidRPr="00EC594D">
        <w:rPr>
          <w:sz w:val="20"/>
        </w:rPr>
        <w:br/>
      </w:r>
      <w:r w:rsidRPr="00EC594D">
        <w:rPr>
          <w:rStyle w:val="NormalTok"/>
          <w:sz w:val="18"/>
        </w:rPr>
        <w:t>}</w:t>
      </w:r>
      <w:r w:rsidRPr="00EC594D">
        <w:rPr>
          <w:sz w:val="20"/>
        </w:rPr>
        <w:br/>
      </w:r>
      <w:r w:rsidRPr="00EC594D">
        <w:rPr>
          <w:sz w:val="20"/>
        </w:rPr>
        <w:br/>
      </w:r>
      <w:r w:rsidRPr="00EC594D">
        <w:rPr>
          <w:rStyle w:val="KeywordTok"/>
          <w:sz w:val="18"/>
        </w:rPr>
        <w:t>private</w:t>
      </w:r>
      <w:r w:rsidRPr="00EC594D">
        <w:rPr>
          <w:rStyle w:val="NormalTok"/>
          <w:sz w:val="18"/>
        </w:rPr>
        <w:t xml:space="preserve"> </w:t>
      </w:r>
      <w:r w:rsidRPr="00EC594D">
        <w:rPr>
          <w:rStyle w:val="KeywordTok"/>
          <w:sz w:val="18"/>
        </w:rPr>
        <w:t>static</w:t>
      </w:r>
      <w:r w:rsidRPr="00EC594D">
        <w:rPr>
          <w:rStyle w:val="NormalTok"/>
          <w:sz w:val="18"/>
        </w:rPr>
        <w:t xml:space="preserve"> async Task </w:t>
      </w:r>
      <w:r w:rsidRPr="00EC594D">
        <w:rPr>
          <w:rStyle w:val="FunctionTok"/>
          <w:sz w:val="18"/>
        </w:rPr>
        <w:t>UpdateEntityAsync</w:t>
      </w:r>
      <w:r w:rsidRPr="00EC594D">
        <w:rPr>
          <w:rStyle w:val="NormalTok"/>
          <w:sz w:val="18"/>
        </w:rPr>
        <w:t>()</w:t>
      </w:r>
      <w:r w:rsidRPr="00EC594D">
        <w:rPr>
          <w:sz w:val="20"/>
        </w:rPr>
        <w:br/>
      </w:r>
      <w:r w:rsidRPr="00EC594D">
        <w:rPr>
          <w:rStyle w:val="NormalTok"/>
          <w:sz w:val="18"/>
        </w:rPr>
        <w:t>{</w:t>
      </w:r>
      <w:r w:rsidRPr="00EC594D">
        <w:rPr>
          <w:sz w:val="20"/>
        </w:rPr>
        <w:br/>
      </w:r>
      <w:r w:rsidRPr="00EC594D">
        <w:rPr>
          <w:rStyle w:val="NormalTok"/>
          <w:sz w:val="18"/>
        </w:rPr>
        <w:t xml:space="preserve">    </w:t>
      </w:r>
      <w:r w:rsidRPr="00EC594D">
        <w:rPr>
          <w:rStyle w:val="CommentTok"/>
          <w:sz w:val="18"/>
        </w:rPr>
        <w:t>// Get HTTP client and send request</w:t>
      </w:r>
      <w:r w:rsidRPr="00EC594D">
        <w:rPr>
          <w:sz w:val="20"/>
        </w:rPr>
        <w:br/>
      </w:r>
      <w:r w:rsidRPr="00EC594D">
        <w:rPr>
          <w:rStyle w:val="NormalTok"/>
          <w:sz w:val="18"/>
        </w:rPr>
        <w:t xml:space="preserve">    </w:t>
      </w:r>
      <w:r w:rsidRPr="00EC594D">
        <w:rPr>
          <w:rStyle w:val="DataTypeTok"/>
          <w:sz w:val="18"/>
        </w:rPr>
        <w:t>var</w:t>
      </w:r>
      <w:r w:rsidRPr="00EC594D">
        <w:rPr>
          <w:rStyle w:val="NormalTok"/>
          <w:sz w:val="18"/>
        </w:rPr>
        <w:t xml:space="preserve"> client = await </w:t>
      </w:r>
      <w:r w:rsidRPr="00EC594D">
        <w:rPr>
          <w:rStyle w:val="FunctionTok"/>
          <w:sz w:val="18"/>
        </w:rPr>
        <w:t>GetHttpClientAsync</w:t>
      </w:r>
      <w:r w:rsidRPr="00EC594D">
        <w:rPr>
          <w:rStyle w:val="NormalTok"/>
          <w:sz w:val="18"/>
        </w:rPr>
        <w:t>();</w:t>
      </w:r>
      <w:r w:rsidRPr="00EC594D">
        <w:rPr>
          <w:sz w:val="20"/>
        </w:rPr>
        <w:br/>
      </w:r>
      <w:r w:rsidRPr="00EC594D">
        <w:rPr>
          <w:rStyle w:val="NormalTok"/>
          <w:sz w:val="18"/>
        </w:rPr>
        <w:t xml:space="preserve">    </w:t>
      </w:r>
      <w:r w:rsidRPr="00EC594D">
        <w:rPr>
          <w:rStyle w:val="DataTypeTok"/>
          <w:sz w:val="18"/>
        </w:rPr>
        <w:t>bool</w:t>
      </w:r>
      <w:r w:rsidRPr="00EC594D">
        <w:rPr>
          <w:rStyle w:val="NormalTok"/>
          <w:sz w:val="18"/>
        </w:rPr>
        <w:t xml:space="preserve"> isAzureHosted = </w:t>
      </w:r>
      <w:r w:rsidRPr="00EC594D">
        <w:rPr>
          <w:rStyle w:val="KeywordTok"/>
          <w:sz w:val="18"/>
        </w:rPr>
        <w:t>false</w:t>
      </w:r>
      <w:r w:rsidRPr="00EC594D">
        <w:rPr>
          <w:rStyle w:val="NormalTok"/>
          <w:sz w:val="18"/>
        </w:rPr>
        <w:t>;</w:t>
      </w:r>
      <w:r w:rsidRPr="00EC594D">
        <w:rPr>
          <w:sz w:val="20"/>
        </w:rPr>
        <w:br/>
      </w:r>
      <w:r w:rsidRPr="00EC594D">
        <w:rPr>
          <w:rStyle w:val="NormalTok"/>
          <w:sz w:val="18"/>
        </w:rPr>
        <w:t xml:space="preserve">    </w:t>
      </w:r>
      <w:r w:rsidRPr="00EC594D">
        <w:rPr>
          <w:rStyle w:val="DataTypeTok"/>
          <w:sz w:val="18"/>
        </w:rPr>
        <w:t>var</w:t>
      </w:r>
      <w:r w:rsidRPr="00EC594D">
        <w:rPr>
          <w:rStyle w:val="NormalTok"/>
          <w:sz w:val="18"/>
        </w:rPr>
        <w:t xml:space="preserve"> updateUriString = isAzureHosted ? $</w:t>
      </w:r>
      <w:r w:rsidRPr="00EC594D">
        <w:rPr>
          <w:rStyle w:val="StringTok"/>
          <w:sz w:val="18"/>
        </w:rPr>
        <w:t>"{AzureHostedResetUriString}&amp;name=Surface"</w:t>
      </w:r>
      <w:r w:rsidRPr="00EC594D">
        <w:rPr>
          <w:rStyle w:val="NormalTok"/>
          <w:sz w:val="18"/>
        </w:rPr>
        <w:t xml:space="preserve"> : $</w:t>
      </w:r>
      <w:r w:rsidRPr="00EC594D">
        <w:rPr>
          <w:rStyle w:val="StringTok"/>
          <w:sz w:val="18"/>
        </w:rPr>
        <w:t>"{LocalHostedUpdateUriString}?name=Surface"</w:t>
      </w:r>
      <w:r w:rsidRPr="00EC594D">
        <w:rPr>
          <w:rStyle w:val="NormalTok"/>
          <w:sz w:val="18"/>
        </w:rPr>
        <w:t>;</w:t>
      </w:r>
      <w:r w:rsidRPr="00EC594D">
        <w:rPr>
          <w:sz w:val="20"/>
        </w:rPr>
        <w:br/>
      </w:r>
      <w:r w:rsidRPr="00EC594D">
        <w:rPr>
          <w:rStyle w:val="NormalTok"/>
          <w:sz w:val="18"/>
        </w:rPr>
        <w:t xml:space="preserve">    </w:t>
      </w:r>
      <w:r w:rsidRPr="00EC594D">
        <w:rPr>
          <w:rStyle w:val="DataTypeTok"/>
          <w:sz w:val="18"/>
        </w:rPr>
        <w:t>var</w:t>
      </w:r>
      <w:r w:rsidRPr="00EC594D">
        <w:rPr>
          <w:rStyle w:val="NormalTok"/>
          <w:sz w:val="18"/>
        </w:rPr>
        <w:t xml:space="preserve"> response = await client.</w:t>
      </w:r>
      <w:r w:rsidRPr="00EC594D">
        <w:rPr>
          <w:rStyle w:val="FunctionTok"/>
          <w:sz w:val="18"/>
        </w:rPr>
        <w:t>PostAsJsonAsync</w:t>
      </w:r>
      <w:r w:rsidRPr="00EC594D">
        <w:rPr>
          <w:rStyle w:val="NormalTok"/>
          <w:sz w:val="18"/>
        </w:rPr>
        <w:t>&lt;</w:t>
      </w:r>
      <w:r w:rsidRPr="00EC594D">
        <w:rPr>
          <w:rStyle w:val="DataTypeTok"/>
          <w:sz w:val="18"/>
        </w:rPr>
        <w:t>object</w:t>
      </w:r>
      <w:r w:rsidRPr="00EC594D">
        <w:rPr>
          <w:rStyle w:val="NormalTok"/>
          <w:sz w:val="18"/>
        </w:rPr>
        <w:t xml:space="preserve">&gt;(updateUriString, </w:t>
      </w:r>
      <w:r w:rsidRPr="00EC594D">
        <w:rPr>
          <w:rStyle w:val="KeywordTok"/>
          <w:sz w:val="18"/>
        </w:rPr>
        <w:t>null</w:t>
      </w:r>
      <w:r w:rsidRPr="00EC594D">
        <w:rPr>
          <w:rStyle w:val="NormalTok"/>
          <w:sz w:val="18"/>
        </w:rPr>
        <w:t>);</w:t>
      </w:r>
      <w:r w:rsidRPr="00EC594D">
        <w:rPr>
          <w:sz w:val="20"/>
        </w:rPr>
        <w:br/>
      </w:r>
      <w:r w:rsidRPr="00EC594D">
        <w:rPr>
          <w:rStyle w:val="NormalTok"/>
          <w:sz w:val="18"/>
        </w:rPr>
        <w:t xml:space="preserve">    Console.</w:t>
      </w:r>
      <w:r w:rsidRPr="00EC594D">
        <w:rPr>
          <w:rStyle w:val="FunctionTok"/>
          <w:sz w:val="18"/>
        </w:rPr>
        <w:t>WriteLine</w:t>
      </w:r>
      <w:r w:rsidRPr="00EC594D">
        <w:rPr>
          <w:rStyle w:val="NormalTok"/>
          <w:sz w:val="18"/>
        </w:rPr>
        <w:t>($</w:t>
      </w:r>
      <w:r w:rsidRPr="00EC594D">
        <w:rPr>
          <w:rStyle w:val="StringTok"/>
          <w:sz w:val="18"/>
        </w:rPr>
        <w:t>"Status: '{response.StatusCode}'"</w:t>
      </w:r>
      <w:r w:rsidRPr="00EC594D">
        <w:rPr>
          <w:rStyle w:val="NormalTok"/>
          <w:sz w:val="18"/>
        </w:rPr>
        <w:t>);</w:t>
      </w:r>
      <w:r w:rsidRPr="00EC594D">
        <w:rPr>
          <w:sz w:val="20"/>
        </w:rPr>
        <w:br/>
      </w:r>
      <w:r w:rsidRPr="00EC594D">
        <w:rPr>
          <w:rStyle w:val="NormalTok"/>
          <w:sz w:val="18"/>
        </w:rPr>
        <w:t xml:space="preserve">    Console.</w:t>
      </w:r>
      <w:r w:rsidRPr="00EC594D">
        <w:rPr>
          <w:rStyle w:val="FunctionTok"/>
          <w:sz w:val="18"/>
        </w:rPr>
        <w:t>WriteLine</w:t>
      </w:r>
      <w:r w:rsidRPr="00EC594D">
        <w:rPr>
          <w:rStyle w:val="NormalTok"/>
          <w:sz w:val="18"/>
        </w:rPr>
        <w:t>($</w:t>
      </w:r>
      <w:r w:rsidRPr="00EC594D">
        <w:rPr>
          <w:rStyle w:val="StringTok"/>
          <w:sz w:val="18"/>
        </w:rPr>
        <w:t>"Contents: {await response.Content.ReadAsStringAsync()}"</w:t>
      </w:r>
      <w:r w:rsidRPr="00EC594D">
        <w:rPr>
          <w:rStyle w:val="NormalTok"/>
          <w:sz w:val="18"/>
        </w:rPr>
        <w:t>);</w:t>
      </w:r>
      <w:r w:rsidRPr="00EC594D">
        <w:rPr>
          <w:sz w:val="20"/>
        </w:rPr>
        <w:br/>
      </w:r>
      <w:r w:rsidRPr="00EC594D">
        <w:rPr>
          <w:rStyle w:val="NormalTok"/>
          <w:sz w:val="18"/>
        </w:rPr>
        <w:t>}</w:t>
      </w:r>
      <w:r w:rsidRPr="00EC594D">
        <w:rPr>
          <w:sz w:val="20"/>
        </w:rPr>
        <w:br/>
      </w:r>
      <w:r w:rsidRPr="00EC594D">
        <w:rPr>
          <w:sz w:val="20"/>
        </w:rPr>
        <w:br/>
      </w:r>
      <w:r w:rsidRPr="00EC594D">
        <w:rPr>
          <w:rStyle w:val="KeywordTok"/>
          <w:sz w:val="18"/>
        </w:rPr>
        <w:t>private</w:t>
      </w:r>
      <w:r w:rsidRPr="00EC594D">
        <w:rPr>
          <w:rStyle w:val="NormalTok"/>
          <w:sz w:val="18"/>
        </w:rPr>
        <w:t xml:space="preserve"> </w:t>
      </w:r>
      <w:r w:rsidRPr="00EC594D">
        <w:rPr>
          <w:rStyle w:val="KeywordTok"/>
          <w:sz w:val="18"/>
        </w:rPr>
        <w:t>static</w:t>
      </w:r>
      <w:r w:rsidRPr="00EC594D">
        <w:rPr>
          <w:rStyle w:val="NormalTok"/>
          <w:sz w:val="18"/>
        </w:rPr>
        <w:t xml:space="preserve"> async Task&lt;HttpClient&gt; </w:t>
      </w:r>
      <w:r w:rsidRPr="00EC594D">
        <w:rPr>
          <w:rStyle w:val="FunctionTok"/>
          <w:sz w:val="18"/>
        </w:rPr>
        <w:t>GetHttpClientAsync</w:t>
      </w:r>
      <w:r w:rsidRPr="00EC594D">
        <w:rPr>
          <w:rStyle w:val="NormalTok"/>
          <w:sz w:val="18"/>
        </w:rPr>
        <w:t>()</w:t>
      </w:r>
      <w:r w:rsidRPr="00EC594D">
        <w:rPr>
          <w:sz w:val="20"/>
        </w:rPr>
        <w:br/>
      </w:r>
      <w:r w:rsidRPr="00EC594D">
        <w:rPr>
          <w:rStyle w:val="NormalTok"/>
          <w:sz w:val="18"/>
        </w:rPr>
        <w:t>{</w:t>
      </w:r>
      <w:r w:rsidRPr="00EC594D">
        <w:rPr>
          <w:sz w:val="20"/>
        </w:rPr>
        <w:br/>
      </w:r>
      <w:r w:rsidRPr="00EC594D">
        <w:rPr>
          <w:rStyle w:val="NormalTok"/>
          <w:sz w:val="18"/>
        </w:rPr>
        <w:t xml:space="preserve">    </w:t>
      </w:r>
      <w:r w:rsidRPr="00EC594D">
        <w:rPr>
          <w:rStyle w:val="CommentTok"/>
          <w:sz w:val="18"/>
        </w:rPr>
        <w:t>// Prompt for login and create security token</w:t>
      </w:r>
      <w:r w:rsidRPr="00EC594D">
        <w:rPr>
          <w:sz w:val="20"/>
        </w:rPr>
        <w:br/>
      </w:r>
      <w:r w:rsidRPr="00EC594D">
        <w:rPr>
          <w:rStyle w:val="NormalTok"/>
          <w:sz w:val="18"/>
        </w:rPr>
        <w:t xml:space="preserve">    </w:t>
      </w:r>
      <w:r w:rsidRPr="00EC594D">
        <w:rPr>
          <w:rStyle w:val="DataTypeTok"/>
          <w:sz w:val="18"/>
        </w:rPr>
        <w:t>var</w:t>
      </w:r>
      <w:r w:rsidRPr="00EC594D">
        <w:rPr>
          <w:rStyle w:val="NormalTok"/>
          <w:sz w:val="18"/>
        </w:rPr>
        <w:t xml:space="preserve"> authenticationContext = </w:t>
      </w:r>
      <w:r w:rsidRPr="00EC594D">
        <w:rPr>
          <w:rStyle w:val="KeywordTok"/>
          <w:sz w:val="18"/>
        </w:rPr>
        <w:t>new</w:t>
      </w:r>
      <w:r w:rsidRPr="00EC594D">
        <w:rPr>
          <w:rStyle w:val="NormalTok"/>
          <w:sz w:val="18"/>
        </w:rPr>
        <w:t xml:space="preserve"> </w:t>
      </w:r>
      <w:r w:rsidRPr="00EC594D">
        <w:rPr>
          <w:rStyle w:val="FunctionTok"/>
          <w:sz w:val="18"/>
        </w:rPr>
        <w:t>AuthenticationContext</w:t>
      </w:r>
      <w:r w:rsidRPr="00EC594D">
        <w:rPr>
          <w:rStyle w:val="NormalTok"/>
          <w:sz w:val="18"/>
        </w:rPr>
        <w:t>(Authority);</w:t>
      </w:r>
      <w:r w:rsidRPr="00EC594D">
        <w:rPr>
          <w:sz w:val="20"/>
        </w:rPr>
        <w:br/>
      </w:r>
      <w:r w:rsidRPr="00EC594D">
        <w:rPr>
          <w:rStyle w:val="NormalTok"/>
          <w:sz w:val="18"/>
        </w:rPr>
        <w:t xml:space="preserve">    AuthenticationResult authenticationResult = await authenticationContext.</w:t>
      </w:r>
      <w:r w:rsidRPr="00EC594D">
        <w:rPr>
          <w:rStyle w:val="FunctionTok"/>
          <w:sz w:val="18"/>
        </w:rPr>
        <w:t>AcquireTokenAsync</w:t>
      </w:r>
      <w:r w:rsidRPr="00EC594D">
        <w:rPr>
          <w:rStyle w:val="NormalTok"/>
          <w:sz w:val="18"/>
        </w:rPr>
        <w:t>(FunctionResourceId</w:t>
      </w:r>
      <w:r w:rsidRPr="00EC594D">
        <w:rPr>
          <w:sz w:val="20"/>
        </w:rPr>
        <w:br/>
      </w:r>
      <w:r w:rsidRPr="00EC594D">
        <w:rPr>
          <w:rStyle w:val="NormalTok"/>
          <w:sz w:val="18"/>
        </w:rPr>
        <w:t xml:space="preserve">        , ClientAppId</w:t>
      </w:r>
      <w:r w:rsidRPr="00EC594D">
        <w:rPr>
          <w:sz w:val="20"/>
        </w:rPr>
        <w:br/>
      </w:r>
      <w:r w:rsidRPr="00EC594D">
        <w:rPr>
          <w:rStyle w:val="NormalTok"/>
          <w:sz w:val="18"/>
        </w:rPr>
        <w:t xml:space="preserve">        , </w:t>
      </w:r>
      <w:r w:rsidRPr="00EC594D">
        <w:rPr>
          <w:rStyle w:val="KeywordTok"/>
          <w:sz w:val="18"/>
        </w:rPr>
        <w:t>new</w:t>
      </w:r>
      <w:r w:rsidRPr="00EC594D">
        <w:rPr>
          <w:rStyle w:val="NormalTok"/>
          <w:sz w:val="18"/>
        </w:rPr>
        <w:t xml:space="preserve"> </w:t>
      </w:r>
      <w:r w:rsidRPr="00EC594D">
        <w:rPr>
          <w:rStyle w:val="FunctionTok"/>
          <w:sz w:val="18"/>
        </w:rPr>
        <w:t>Uri</w:t>
      </w:r>
      <w:r w:rsidRPr="00EC594D">
        <w:rPr>
          <w:rStyle w:val="NormalTok"/>
          <w:sz w:val="18"/>
        </w:rPr>
        <w:t>(RedirectUri)</w:t>
      </w:r>
      <w:r w:rsidRPr="00EC594D">
        <w:rPr>
          <w:sz w:val="20"/>
        </w:rPr>
        <w:br/>
      </w:r>
      <w:r w:rsidRPr="00EC594D">
        <w:rPr>
          <w:rStyle w:val="NormalTok"/>
          <w:sz w:val="18"/>
        </w:rPr>
        <w:t xml:space="preserve">        , </w:t>
      </w:r>
      <w:r w:rsidRPr="00EC594D">
        <w:rPr>
          <w:rStyle w:val="KeywordTok"/>
          <w:sz w:val="18"/>
        </w:rPr>
        <w:t>new</w:t>
      </w:r>
      <w:r w:rsidRPr="00EC594D">
        <w:rPr>
          <w:rStyle w:val="NormalTok"/>
          <w:sz w:val="18"/>
        </w:rPr>
        <w:t xml:space="preserve"> </w:t>
      </w:r>
      <w:r w:rsidRPr="00EC594D">
        <w:rPr>
          <w:rStyle w:val="FunctionTok"/>
          <w:sz w:val="18"/>
        </w:rPr>
        <w:t>PlatformParameters</w:t>
      </w:r>
      <w:r w:rsidRPr="00EC594D">
        <w:rPr>
          <w:rStyle w:val="NormalTok"/>
          <w:sz w:val="18"/>
        </w:rPr>
        <w:t>(PromptBehavior.</w:t>
      </w:r>
      <w:r w:rsidRPr="00EC594D">
        <w:rPr>
          <w:rStyle w:val="FunctionTok"/>
          <w:sz w:val="18"/>
        </w:rPr>
        <w:t>Always</w:t>
      </w:r>
      <w:r w:rsidRPr="00EC594D">
        <w:rPr>
          <w:rStyle w:val="NormalTok"/>
          <w:sz w:val="18"/>
        </w:rPr>
        <w:t>));</w:t>
      </w:r>
      <w:r w:rsidRPr="00EC594D">
        <w:rPr>
          <w:sz w:val="20"/>
        </w:rPr>
        <w:br/>
      </w:r>
      <w:r w:rsidRPr="00EC594D">
        <w:rPr>
          <w:rStyle w:val="NormalTok"/>
          <w:sz w:val="18"/>
        </w:rPr>
        <w:t xml:space="preserve">    </w:t>
      </w:r>
      <w:r w:rsidRPr="00EC594D">
        <w:rPr>
          <w:rStyle w:val="DataTypeTok"/>
          <w:sz w:val="18"/>
        </w:rPr>
        <w:t>var</w:t>
      </w:r>
      <w:r w:rsidRPr="00EC594D">
        <w:rPr>
          <w:rStyle w:val="NormalTok"/>
          <w:sz w:val="18"/>
        </w:rPr>
        <w:t xml:space="preserve"> securityTokenString = authenticationResult.</w:t>
      </w:r>
      <w:r w:rsidRPr="00EC594D">
        <w:rPr>
          <w:rStyle w:val="FunctionTok"/>
          <w:sz w:val="18"/>
        </w:rPr>
        <w:t>CreateAuthorizationHeader</w:t>
      </w:r>
      <w:r w:rsidRPr="00EC594D">
        <w:rPr>
          <w:rStyle w:val="NormalTok"/>
          <w:sz w:val="18"/>
        </w:rPr>
        <w:t>();</w:t>
      </w:r>
      <w:r w:rsidRPr="00EC594D">
        <w:rPr>
          <w:sz w:val="20"/>
        </w:rPr>
        <w:br/>
      </w:r>
      <w:r w:rsidRPr="00EC594D">
        <w:rPr>
          <w:sz w:val="20"/>
        </w:rPr>
        <w:br/>
      </w:r>
      <w:r w:rsidRPr="00EC594D">
        <w:rPr>
          <w:rStyle w:val="NormalTok"/>
          <w:sz w:val="18"/>
        </w:rPr>
        <w:t xml:space="preserve">    </w:t>
      </w:r>
      <w:r w:rsidRPr="00EC594D">
        <w:rPr>
          <w:rStyle w:val="CommentTok"/>
          <w:sz w:val="18"/>
        </w:rPr>
        <w:t>// Create and configure the HTTP client</w:t>
      </w:r>
      <w:r w:rsidRPr="00EC594D">
        <w:rPr>
          <w:sz w:val="20"/>
        </w:rPr>
        <w:br/>
      </w:r>
      <w:r w:rsidRPr="00EC594D">
        <w:rPr>
          <w:rStyle w:val="NormalTok"/>
          <w:sz w:val="18"/>
        </w:rPr>
        <w:t xml:space="preserve">    </w:t>
      </w:r>
      <w:r w:rsidRPr="00EC594D">
        <w:rPr>
          <w:rStyle w:val="DataTypeTok"/>
          <w:sz w:val="18"/>
        </w:rPr>
        <w:t>var</w:t>
      </w:r>
      <w:r w:rsidRPr="00EC594D">
        <w:rPr>
          <w:rStyle w:val="NormalTok"/>
          <w:sz w:val="18"/>
        </w:rPr>
        <w:t xml:space="preserve"> client = </w:t>
      </w:r>
      <w:r w:rsidRPr="00EC594D">
        <w:rPr>
          <w:rStyle w:val="KeywordTok"/>
          <w:sz w:val="18"/>
        </w:rPr>
        <w:t>new</w:t>
      </w:r>
      <w:r w:rsidRPr="00EC594D">
        <w:rPr>
          <w:rStyle w:val="NormalTok"/>
          <w:sz w:val="18"/>
        </w:rPr>
        <w:t xml:space="preserve"> </w:t>
      </w:r>
      <w:r w:rsidRPr="00EC594D">
        <w:rPr>
          <w:rStyle w:val="FunctionTok"/>
          <w:sz w:val="18"/>
        </w:rPr>
        <w:t>HttpClient</w:t>
      </w:r>
      <w:r w:rsidRPr="00EC594D">
        <w:rPr>
          <w:rStyle w:val="NormalTok"/>
          <w:sz w:val="18"/>
        </w:rPr>
        <w:t>();</w:t>
      </w:r>
      <w:r w:rsidRPr="00EC594D">
        <w:rPr>
          <w:sz w:val="20"/>
        </w:rPr>
        <w:br/>
      </w:r>
      <w:r w:rsidRPr="00EC594D">
        <w:rPr>
          <w:rStyle w:val="NormalTok"/>
          <w:sz w:val="18"/>
        </w:rPr>
        <w:t xml:space="preserve">    </w:t>
      </w:r>
      <w:r w:rsidRPr="00EC594D">
        <w:rPr>
          <w:rStyle w:val="DataTypeTok"/>
          <w:sz w:val="18"/>
        </w:rPr>
        <w:t>var</w:t>
      </w:r>
      <w:r w:rsidRPr="00EC594D">
        <w:rPr>
          <w:rStyle w:val="NormalTok"/>
          <w:sz w:val="18"/>
        </w:rPr>
        <w:t xml:space="preserve"> authorizationHeaderParameter = securityTokenString.</w:t>
      </w:r>
      <w:r w:rsidRPr="00EC594D">
        <w:rPr>
          <w:rStyle w:val="FunctionTok"/>
          <w:sz w:val="18"/>
        </w:rPr>
        <w:t>Replace</w:t>
      </w:r>
      <w:r w:rsidRPr="00EC594D">
        <w:rPr>
          <w:rStyle w:val="NormalTok"/>
          <w:sz w:val="18"/>
        </w:rPr>
        <w:t xml:space="preserve">(AuthorizationHeaderScheme + </w:t>
      </w:r>
      <w:r w:rsidRPr="00EC594D">
        <w:rPr>
          <w:rStyle w:val="StringTok"/>
          <w:sz w:val="18"/>
        </w:rPr>
        <w:t>" "</w:t>
      </w:r>
      <w:r w:rsidRPr="00EC594D">
        <w:rPr>
          <w:rStyle w:val="NormalTok"/>
          <w:sz w:val="18"/>
        </w:rPr>
        <w:t xml:space="preserve">, </w:t>
      </w:r>
      <w:r w:rsidRPr="00EC594D">
        <w:rPr>
          <w:rStyle w:val="DataTypeTok"/>
          <w:sz w:val="18"/>
        </w:rPr>
        <w:t>string</w:t>
      </w:r>
      <w:r w:rsidRPr="00EC594D">
        <w:rPr>
          <w:rStyle w:val="NormalTok"/>
          <w:sz w:val="18"/>
        </w:rPr>
        <w:t>.</w:t>
      </w:r>
      <w:r w:rsidRPr="00EC594D">
        <w:rPr>
          <w:rStyle w:val="FunctionTok"/>
          <w:sz w:val="18"/>
        </w:rPr>
        <w:t>Empty</w:t>
      </w:r>
      <w:r w:rsidRPr="00EC594D">
        <w:rPr>
          <w:rStyle w:val="NormalTok"/>
          <w:sz w:val="18"/>
        </w:rPr>
        <w:t>);</w:t>
      </w:r>
      <w:r w:rsidRPr="00EC594D">
        <w:rPr>
          <w:sz w:val="20"/>
        </w:rPr>
        <w:br/>
      </w:r>
      <w:r w:rsidRPr="00EC594D">
        <w:rPr>
          <w:rStyle w:val="NormalTok"/>
          <w:sz w:val="18"/>
        </w:rPr>
        <w:t xml:space="preserve">    client.</w:t>
      </w:r>
      <w:r w:rsidRPr="00EC594D">
        <w:rPr>
          <w:rStyle w:val="FunctionTok"/>
          <w:sz w:val="18"/>
        </w:rPr>
        <w:t>DefaultRequestHeaders</w:t>
      </w:r>
      <w:r w:rsidRPr="00EC594D">
        <w:rPr>
          <w:rStyle w:val="NormalTok"/>
          <w:sz w:val="18"/>
        </w:rPr>
        <w:t>.</w:t>
      </w:r>
      <w:r w:rsidRPr="00EC594D">
        <w:rPr>
          <w:rStyle w:val="FunctionTok"/>
          <w:sz w:val="18"/>
        </w:rPr>
        <w:t>Authorization</w:t>
      </w:r>
      <w:r w:rsidRPr="00EC594D">
        <w:rPr>
          <w:rStyle w:val="NormalTok"/>
          <w:sz w:val="18"/>
        </w:rPr>
        <w:t xml:space="preserve"> = </w:t>
      </w:r>
      <w:r w:rsidRPr="00EC594D">
        <w:rPr>
          <w:rStyle w:val="KeywordTok"/>
          <w:sz w:val="18"/>
        </w:rPr>
        <w:t>new</w:t>
      </w:r>
      <w:r w:rsidRPr="00EC594D">
        <w:rPr>
          <w:rStyle w:val="NormalTok"/>
          <w:sz w:val="18"/>
        </w:rPr>
        <w:t xml:space="preserve"> </w:t>
      </w:r>
      <w:r w:rsidRPr="00EC594D">
        <w:rPr>
          <w:rStyle w:val="FunctionTok"/>
          <w:sz w:val="18"/>
        </w:rPr>
        <w:t>AuthenticationHeaderValue</w:t>
      </w:r>
      <w:r w:rsidRPr="00EC594D">
        <w:rPr>
          <w:rStyle w:val="NormalTok"/>
          <w:sz w:val="18"/>
        </w:rPr>
        <w:t>(AuthorizationHeaderScheme, authorizationHeaderParameter);</w:t>
      </w:r>
      <w:r w:rsidRPr="00EC594D">
        <w:rPr>
          <w:sz w:val="20"/>
        </w:rPr>
        <w:br/>
      </w:r>
      <w:r w:rsidRPr="00EC594D">
        <w:rPr>
          <w:rStyle w:val="NormalTok"/>
          <w:sz w:val="18"/>
        </w:rPr>
        <w:t xml:space="preserve">    </w:t>
      </w:r>
      <w:r w:rsidRPr="00EC594D">
        <w:rPr>
          <w:rStyle w:val="KeywordTok"/>
          <w:sz w:val="18"/>
        </w:rPr>
        <w:t>return</w:t>
      </w:r>
      <w:r w:rsidRPr="00EC594D">
        <w:rPr>
          <w:rStyle w:val="NormalTok"/>
          <w:sz w:val="18"/>
        </w:rPr>
        <w:t xml:space="preserve"> client;</w:t>
      </w:r>
      <w:r w:rsidRPr="00EC594D">
        <w:rPr>
          <w:sz w:val="20"/>
        </w:rPr>
        <w:br/>
      </w:r>
      <w:r w:rsidRPr="00EC594D">
        <w:rPr>
          <w:rStyle w:val="NormalTok"/>
          <w:sz w:val="18"/>
        </w:rPr>
        <w:t>}</w:t>
      </w:r>
    </w:p>
    <w:p w:rsidR="00D960CB" w:rsidRPr="00EC594D" w:rsidRDefault="00836D94">
      <w:pPr>
        <w:pStyle w:val="FirstParagraph"/>
        <w:rPr>
          <w:sz w:val="20"/>
        </w:rPr>
      </w:pPr>
      <w:r w:rsidRPr="00EC594D">
        <w:rPr>
          <w:sz w:val="20"/>
        </w:rPr>
        <w:t>Configure the target environment, and security setting of the app by replacing the corresponding bracket text in code with configuration values:</w:t>
      </w:r>
    </w:p>
    <w:p w:rsidR="00D960CB" w:rsidRPr="00EC594D" w:rsidRDefault="00836D94">
      <w:pPr>
        <w:pStyle w:val="Compact"/>
        <w:numPr>
          <w:ilvl w:val="0"/>
          <w:numId w:val="33"/>
        </w:numPr>
        <w:rPr>
          <w:sz w:val="20"/>
        </w:rPr>
      </w:pPr>
      <w:r w:rsidRPr="00EC594D">
        <w:rPr>
          <w:b/>
          <w:sz w:val="20"/>
        </w:rPr>
        <w:t>AAD tenant</w:t>
      </w:r>
      <w:r w:rsidRPr="00EC594D">
        <w:rPr>
          <w:sz w:val="20"/>
        </w:rPr>
        <w:t xml:space="preserve"> should replace </w:t>
      </w:r>
      <w:r w:rsidRPr="00EC594D">
        <w:rPr>
          <w:rStyle w:val="VerbatimChar"/>
          <w:sz w:val="18"/>
        </w:rPr>
        <w:t>[[Replace with AAD tenant value]]</w:t>
      </w:r>
      <w:r w:rsidRPr="00EC594D">
        <w:rPr>
          <w:sz w:val="20"/>
        </w:rPr>
        <w:t>.</w:t>
      </w:r>
    </w:p>
    <w:p w:rsidR="00D960CB" w:rsidRPr="00EC594D" w:rsidRDefault="00836D94">
      <w:pPr>
        <w:pStyle w:val="Compact"/>
        <w:numPr>
          <w:ilvl w:val="0"/>
          <w:numId w:val="33"/>
        </w:numPr>
        <w:rPr>
          <w:sz w:val="20"/>
        </w:rPr>
      </w:pPr>
      <w:r w:rsidRPr="00EC594D">
        <w:rPr>
          <w:b/>
          <w:sz w:val="20"/>
        </w:rPr>
        <w:t>AAD client application ID</w:t>
      </w:r>
      <w:r w:rsidRPr="00EC594D">
        <w:rPr>
          <w:sz w:val="20"/>
        </w:rPr>
        <w:t xml:space="preserve"> should replace </w:t>
      </w:r>
      <w:r w:rsidRPr="00EC594D">
        <w:rPr>
          <w:rStyle w:val="VerbatimChar"/>
          <w:sz w:val="18"/>
        </w:rPr>
        <w:t>[[Replace with AAD client application ID value]]</w:t>
      </w:r>
      <w:r w:rsidRPr="00EC594D">
        <w:rPr>
          <w:sz w:val="20"/>
        </w:rPr>
        <w:t>.</w:t>
      </w:r>
    </w:p>
    <w:p w:rsidR="00D960CB" w:rsidRPr="00EC594D" w:rsidRDefault="00836D94">
      <w:pPr>
        <w:pStyle w:val="Compact"/>
        <w:numPr>
          <w:ilvl w:val="0"/>
          <w:numId w:val="33"/>
        </w:numPr>
        <w:rPr>
          <w:sz w:val="20"/>
        </w:rPr>
      </w:pPr>
      <w:r w:rsidRPr="00EC594D">
        <w:rPr>
          <w:b/>
          <w:sz w:val="20"/>
        </w:rPr>
        <w:t>AAD client application redirect URI</w:t>
      </w:r>
      <w:r w:rsidRPr="00EC594D">
        <w:rPr>
          <w:sz w:val="20"/>
        </w:rPr>
        <w:t xml:space="preserve"> should replace </w:t>
      </w:r>
      <w:r w:rsidRPr="00EC594D">
        <w:rPr>
          <w:rStyle w:val="VerbatimChar"/>
          <w:sz w:val="18"/>
        </w:rPr>
        <w:t>[[Replace with AAD client redirect URI value]]</w:t>
      </w:r>
      <w:r w:rsidRPr="00EC594D">
        <w:rPr>
          <w:sz w:val="20"/>
        </w:rPr>
        <w:t>.</w:t>
      </w:r>
    </w:p>
    <w:p w:rsidR="00D960CB" w:rsidRPr="00EC594D" w:rsidRDefault="00836D94">
      <w:pPr>
        <w:pStyle w:val="Compact"/>
        <w:numPr>
          <w:ilvl w:val="0"/>
          <w:numId w:val="33"/>
        </w:numPr>
        <w:rPr>
          <w:sz w:val="20"/>
        </w:rPr>
      </w:pPr>
      <w:r w:rsidRPr="00EC594D">
        <w:rPr>
          <w:b/>
          <w:sz w:val="20"/>
        </w:rPr>
        <w:t>Function URL</w:t>
      </w:r>
      <w:r w:rsidRPr="00EC594D">
        <w:rPr>
          <w:sz w:val="20"/>
        </w:rPr>
        <w:t xml:space="preserve"> should replace </w:t>
      </w:r>
      <w:r w:rsidRPr="00EC594D">
        <w:rPr>
          <w:rStyle w:val="VerbatimChar"/>
          <w:sz w:val="18"/>
        </w:rPr>
        <w:t>[[Replace with Function URL value]]</w:t>
      </w:r>
      <w:r w:rsidRPr="00EC594D">
        <w:rPr>
          <w:sz w:val="20"/>
        </w:rPr>
        <w:t>.</w:t>
      </w:r>
    </w:p>
    <w:p w:rsidR="00D960CB" w:rsidRPr="00EC594D" w:rsidRDefault="00836D94">
      <w:pPr>
        <w:pStyle w:val="Compact"/>
        <w:numPr>
          <w:ilvl w:val="0"/>
          <w:numId w:val="33"/>
        </w:numPr>
        <w:rPr>
          <w:sz w:val="20"/>
        </w:rPr>
      </w:pPr>
      <w:r w:rsidRPr="00EC594D">
        <w:rPr>
          <w:b/>
          <w:sz w:val="20"/>
        </w:rPr>
        <w:lastRenderedPageBreak/>
        <w:t>AAD function resource ID</w:t>
      </w:r>
      <w:r w:rsidRPr="00EC594D">
        <w:rPr>
          <w:sz w:val="20"/>
        </w:rPr>
        <w:t xml:space="preserve"> should replace </w:t>
      </w:r>
      <w:r w:rsidRPr="00EC594D">
        <w:rPr>
          <w:rStyle w:val="VerbatimChar"/>
          <w:sz w:val="18"/>
        </w:rPr>
        <w:t>[[Replace with AAD function resource ID value]]</w:t>
      </w:r>
      <w:r w:rsidRPr="00EC594D">
        <w:rPr>
          <w:sz w:val="20"/>
        </w:rPr>
        <w:t>.</w:t>
      </w:r>
    </w:p>
    <w:p w:rsidR="00D960CB" w:rsidRPr="00EC594D" w:rsidRDefault="00836D94">
      <w:pPr>
        <w:pStyle w:val="FirstParagraph"/>
        <w:rPr>
          <w:sz w:val="20"/>
        </w:rPr>
      </w:pPr>
      <w:r w:rsidRPr="00EC594D">
        <w:rPr>
          <w:sz w:val="20"/>
        </w:rPr>
        <w:t xml:space="preserve">The client application can call either the hosted version of the Function in Azure, or the locally hosted version from a Visual Studio Function Application. If you are testing against Azure, set the </w:t>
      </w:r>
      <w:r w:rsidRPr="00EC594D">
        <w:rPr>
          <w:rStyle w:val="VerbatimChar"/>
          <w:sz w:val="18"/>
        </w:rPr>
        <w:t>isAzureHosted</w:t>
      </w:r>
      <w:r w:rsidRPr="00EC594D">
        <w:rPr>
          <w:sz w:val="20"/>
        </w:rPr>
        <w:t xml:space="preserve"> variable to </w:t>
      </w:r>
      <w:r w:rsidRPr="00EC594D">
        <w:rPr>
          <w:rStyle w:val="VerbatimChar"/>
          <w:sz w:val="18"/>
        </w:rPr>
        <w:t>true</w:t>
      </w:r>
      <w:r w:rsidRPr="00EC594D">
        <w:rPr>
          <w:sz w:val="20"/>
        </w:rPr>
        <w:t>, to use the correct URI value.</w:t>
      </w:r>
    </w:p>
    <w:p w:rsidR="00D960CB" w:rsidRPr="00EC594D" w:rsidRDefault="00836D94">
      <w:pPr>
        <w:pStyle w:val="SourceCode"/>
        <w:rPr>
          <w:sz w:val="20"/>
        </w:rPr>
      </w:pPr>
      <w:r w:rsidRPr="00EC594D">
        <w:rPr>
          <w:rStyle w:val="KeywordTok"/>
          <w:sz w:val="18"/>
        </w:rPr>
        <w:t>public</w:t>
      </w:r>
      <w:r w:rsidRPr="00EC594D">
        <w:rPr>
          <w:rStyle w:val="NormalTok"/>
          <w:sz w:val="18"/>
        </w:rPr>
        <w:t xml:space="preserve"> </w:t>
      </w:r>
      <w:r w:rsidRPr="00EC594D">
        <w:rPr>
          <w:rStyle w:val="DataTypeTok"/>
          <w:sz w:val="18"/>
        </w:rPr>
        <w:t>const</w:t>
      </w:r>
      <w:r w:rsidRPr="00EC594D">
        <w:rPr>
          <w:rStyle w:val="NormalTok"/>
          <w:sz w:val="18"/>
        </w:rPr>
        <w:t xml:space="preserve"> </w:t>
      </w:r>
      <w:r w:rsidRPr="00EC594D">
        <w:rPr>
          <w:rStyle w:val="DataTypeTok"/>
          <w:sz w:val="18"/>
        </w:rPr>
        <w:t>string</w:t>
      </w:r>
      <w:r w:rsidRPr="00EC594D">
        <w:rPr>
          <w:rStyle w:val="NormalTok"/>
          <w:sz w:val="18"/>
        </w:rPr>
        <w:t xml:space="preserve"> AzureHostedResetUriString = </w:t>
      </w:r>
      <w:r w:rsidRPr="00EC594D">
        <w:rPr>
          <w:rStyle w:val="StringTok"/>
          <w:sz w:val="18"/>
        </w:rPr>
        <w:t>"https://[unique_id].azurewebsites.net/api/UpdateProductCategory?code=[unique_code]"</w:t>
      </w:r>
      <w:r w:rsidRPr="00EC594D">
        <w:rPr>
          <w:rStyle w:val="NormalTok"/>
          <w:sz w:val="18"/>
        </w:rPr>
        <w:t xml:space="preserve">; </w:t>
      </w:r>
      <w:r w:rsidRPr="00EC594D">
        <w:rPr>
          <w:rStyle w:val="CommentTok"/>
          <w:sz w:val="18"/>
        </w:rPr>
        <w:t>// Azure hosted Function URI</w:t>
      </w:r>
      <w:r w:rsidRPr="00EC594D">
        <w:rPr>
          <w:sz w:val="20"/>
        </w:rPr>
        <w:br/>
      </w:r>
      <w:r w:rsidRPr="00EC594D">
        <w:rPr>
          <w:rStyle w:val="KeywordTok"/>
          <w:sz w:val="18"/>
        </w:rPr>
        <w:t>public</w:t>
      </w:r>
      <w:r w:rsidRPr="00EC594D">
        <w:rPr>
          <w:rStyle w:val="NormalTok"/>
          <w:sz w:val="18"/>
        </w:rPr>
        <w:t xml:space="preserve"> </w:t>
      </w:r>
      <w:r w:rsidRPr="00EC594D">
        <w:rPr>
          <w:rStyle w:val="DataTypeTok"/>
          <w:sz w:val="18"/>
        </w:rPr>
        <w:t>const</w:t>
      </w:r>
      <w:r w:rsidRPr="00EC594D">
        <w:rPr>
          <w:rStyle w:val="NormalTok"/>
          <w:sz w:val="18"/>
        </w:rPr>
        <w:t xml:space="preserve"> </w:t>
      </w:r>
      <w:r w:rsidRPr="00EC594D">
        <w:rPr>
          <w:rStyle w:val="DataTypeTok"/>
          <w:sz w:val="18"/>
        </w:rPr>
        <w:t>string</w:t>
      </w:r>
      <w:r w:rsidRPr="00EC594D">
        <w:rPr>
          <w:rStyle w:val="NormalTok"/>
          <w:sz w:val="18"/>
        </w:rPr>
        <w:t xml:space="preserve"> LocalHostedUpdateUriString = </w:t>
      </w:r>
      <w:r w:rsidRPr="00EC594D">
        <w:rPr>
          <w:rStyle w:val="StringTok"/>
          <w:sz w:val="18"/>
        </w:rPr>
        <w:t>"http://localhost:7071/api/UpdateProductCategory"</w:t>
      </w:r>
      <w:r w:rsidRPr="00EC594D">
        <w:rPr>
          <w:rStyle w:val="NormalTok"/>
          <w:sz w:val="18"/>
        </w:rPr>
        <w:t xml:space="preserve">; </w:t>
      </w:r>
      <w:r w:rsidRPr="00EC594D">
        <w:rPr>
          <w:rStyle w:val="CommentTok"/>
          <w:sz w:val="18"/>
        </w:rPr>
        <w:t>// Locally hosted Function URI</w:t>
      </w:r>
      <w:r w:rsidRPr="00EC594D">
        <w:rPr>
          <w:sz w:val="20"/>
        </w:rPr>
        <w:br/>
      </w:r>
      <w:r w:rsidRPr="00EC594D">
        <w:rPr>
          <w:rStyle w:val="DataTypeTok"/>
          <w:sz w:val="18"/>
        </w:rPr>
        <w:t>bool</w:t>
      </w:r>
      <w:r w:rsidRPr="00EC594D">
        <w:rPr>
          <w:rStyle w:val="NormalTok"/>
          <w:sz w:val="18"/>
        </w:rPr>
        <w:t xml:space="preserve"> isAzureHosted = </w:t>
      </w:r>
      <w:r w:rsidRPr="00EC594D">
        <w:rPr>
          <w:rStyle w:val="KeywordTok"/>
          <w:sz w:val="18"/>
        </w:rPr>
        <w:t>true</w:t>
      </w:r>
      <w:r w:rsidRPr="00EC594D">
        <w:rPr>
          <w:rStyle w:val="NormalTok"/>
          <w:sz w:val="18"/>
        </w:rPr>
        <w:t xml:space="preserve">; </w:t>
      </w:r>
      <w:r w:rsidRPr="00EC594D">
        <w:rPr>
          <w:rStyle w:val="CommentTok"/>
          <w:sz w:val="18"/>
        </w:rPr>
        <w:t>// false</w:t>
      </w:r>
      <w:r w:rsidRPr="00EC594D">
        <w:rPr>
          <w:sz w:val="20"/>
        </w:rPr>
        <w:br/>
      </w:r>
      <w:r w:rsidRPr="00EC594D">
        <w:rPr>
          <w:rStyle w:val="DataTypeTok"/>
          <w:sz w:val="18"/>
        </w:rPr>
        <w:t>var</w:t>
      </w:r>
      <w:r w:rsidRPr="00EC594D">
        <w:rPr>
          <w:rStyle w:val="NormalTok"/>
          <w:sz w:val="18"/>
        </w:rPr>
        <w:t xml:space="preserve"> updateUriString = isAzureHosted ? $</w:t>
      </w:r>
      <w:r w:rsidRPr="00EC594D">
        <w:rPr>
          <w:rStyle w:val="StringTok"/>
          <w:sz w:val="18"/>
        </w:rPr>
        <w:t>"{AzureHostedResetUriString}&amp;name=Surface"</w:t>
      </w:r>
      <w:r w:rsidRPr="00EC594D">
        <w:rPr>
          <w:rStyle w:val="NormalTok"/>
          <w:sz w:val="18"/>
        </w:rPr>
        <w:t xml:space="preserve"> : $</w:t>
      </w:r>
      <w:r w:rsidRPr="00EC594D">
        <w:rPr>
          <w:rStyle w:val="StringTok"/>
          <w:sz w:val="18"/>
        </w:rPr>
        <w:t>"{LocalHostedUpdateUriString}?name=Surface"</w:t>
      </w:r>
      <w:r w:rsidRPr="00EC594D">
        <w:rPr>
          <w:rStyle w:val="NormalTok"/>
          <w:sz w:val="18"/>
        </w:rPr>
        <w:t>;</w:t>
      </w:r>
    </w:p>
    <w:p w:rsidR="00D960CB" w:rsidRPr="00EC594D" w:rsidRDefault="00836D94">
      <w:pPr>
        <w:pStyle w:val="Heading3"/>
        <w:rPr>
          <w:sz w:val="22"/>
        </w:rPr>
      </w:pPr>
      <w:bookmarkStart w:id="69" w:name="compile-and-run-the-project"/>
      <w:bookmarkEnd w:id="69"/>
      <w:r w:rsidRPr="00EC594D">
        <w:rPr>
          <w:sz w:val="22"/>
        </w:rPr>
        <w:t>Compile and run the project</w:t>
      </w:r>
    </w:p>
    <w:p w:rsidR="00D960CB" w:rsidRPr="00EC594D" w:rsidRDefault="00836D94">
      <w:pPr>
        <w:pStyle w:val="Compact"/>
        <w:numPr>
          <w:ilvl w:val="0"/>
          <w:numId w:val="34"/>
        </w:numPr>
        <w:rPr>
          <w:sz w:val="20"/>
        </w:rPr>
      </w:pPr>
      <w:r w:rsidRPr="00EC594D">
        <w:rPr>
          <w:sz w:val="20"/>
        </w:rPr>
        <w:t xml:space="preserve">Ensure the project compiles by right clicking on the project and clicking </w:t>
      </w:r>
      <w:r w:rsidRPr="00EC594D">
        <w:rPr>
          <w:b/>
          <w:sz w:val="20"/>
        </w:rPr>
        <w:t>Build</w:t>
      </w:r>
      <w:r w:rsidRPr="00EC594D">
        <w:rPr>
          <w:sz w:val="20"/>
        </w:rPr>
        <w:t>.</w:t>
      </w:r>
    </w:p>
    <w:p w:rsidR="00D960CB" w:rsidRPr="00EC594D" w:rsidRDefault="00836D94">
      <w:pPr>
        <w:pStyle w:val="Compact"/>
        <w:numPr>
          <w:ilvl w:val="0"/>
          <w:numId w:val="34"/>
        </w:numPr>
        <w:rPr>
          <w:sz w:val="20"/>
        </w:rPr>
      </w:pPr>
      <w:r w:rsidRPr="00EC594D">
        <w:rPr>
          <w:sz w:val="20"/>
        </w:rPr>
        <w:t xml:space="preserve">Run the client code by clicking on </w:t>
      </w:r>
      <w:r w:rsidRPr="00EC594D">
        <w:rPr>
          <w:b/>
          <w:sz w:val="20"/>
        </w:rPr>
        <w:t>Start</w:t>
      </w:r>
      <w:r w:rsidRPr="00EC594D">
        <w:rPr>
          <w:sz w:val="20"/>
        </w:rPr>
        <w:t xml:space="preserve"> or pressing </w:t>
      </w:r>
      <w:r w:rsidRPr="00EC594D">
        <w:rPr>
          <w:b/>
          <w:sz w:val="20"/>
        </w:rPr>
        <w:t>F5</w:t>
      </w:r>
      <w:r w:rsidRPr="00EC594D">
        <w:rPr>
          <w:sz w:val="20"/>
        </w:rPr>
        <w:t>.</w:t>
      </w:r>
    </w:p>
    <w:p w:rsidR="00D960CB" w:rsidRPr="00EC594D" w:rsidRDefault="00836D94">
      <w:pPr>
        <w:pStyle w:val="Compact"/>
        <w:numPr>
          <w:ilvl w:val="0"/>
          <w:numId w:val="34"/>
        </w:numPr>
        <w:rPr>
          <w:sz w:val="20"/>
        </w:rPr>
      </w:pPr>
      <w:r w:rsidRPr="00EC594D">
        <w:rPr>
          <w:sz w:val="20"/>
        </w:rPr>
        <w:t xml:space="preserve">Login using </w:t>
      </w:r>
      <w:r w:rsidRPr="00EC594D">
        <w:rPr>
          <w:b/>
          <w:sz w:val="20"/>
        </w:rPr>
        <w:t>your credentials</w:t>
      </w:r>
      <w:r w:rsidRPr="00EC594D">
        <w:rPr>
          <w:sz w:val="20"/>
        </w:rPr>
        <w:t xml:space="preserve"> when the Azure AD prompt appears. The first time you run the application, you will be prompted to allow the AAD application you registered earlier to access the services CDS uses.</w:t>
      </w:r>
    </w:p>
    <w:p w:rsidR="00D960CB" w:rsidRPr="00EC594D" w:rsidRDefault="00836D94">
      <w:pPr>
        <w:pStyle w:val="Compact"/>
        <w:numPr>
          <w:ilvl w:val="0"/>
          <w:numId w:val="34"/>
        </w:numPr>
        <w:rPr>
          <w:sz w:val="20"/>
        </w:rPr>
      </w:pPr>
      <w:r w:rsidRPr="00EC594D">
        <w:rPr>
          <w:sz w:val="20"/>
        </w:rPr>
        <w:t>Verify that the program runs and calls the Function.</w:t>
      </w:r>
    </w:p>
    <w:p w:rsidR="00D960CB" w:rsidRPr="00EC594D" w:rsidRDefault="00836D94">
      <w:pPr>
        <w:pStyle w:val="Compact"/>
        <w:numPr>
          <w:ilvl w:val="0"/>
          <w:numId w:val="34"/>
        </w:numPr>
        <w:rPr>
          <w:sz w:val="20"/>
        </w:rPr>
      </w:pPr>
      <w:r w:rsidRPr="00EC594D">
        <w:rPr>
          <w:sz w:val="20"/>
        </w:rPr>
        <w:t>Verify that the function updates Product Categories as expected.</w:t>
      </w:r>
    </w:p>
    <w:p w:rsidR="00D960CB" w:rsidRPr="00EC594D" w:rsidRDefault="00836D94">
      <w:pPr>
        <w:pStyle w:val="Compact"/>
        <w:numPr>
          <w:ilvl w:val="0"/>
          <w:numId w:val="34"/>
        </w:numPr>
        <w:rPr>
          <w:sz w:val="20"/>
        </w:rPr>
      </w:pPr>
      <w:r w:rsidRPr="00EC594D">
        <w:rPr>
          <w:b/>
          <w:sz w:val="20"/>
        </w:rPr>
        <w:t>Note</w:t>
      </w:r>
      <w:r w:rsidRPr="00EC594D">
        <w:rPr>
          <w:sz w:val="20"/>
        </w:rPr>
        <w:t xml:space="preserve"> that if you see log errors related to assembly loading please refer to </w:t>
      </w:r>
      <w:r w:rsidRPr="00EC594D">
        <w:rPr>
          <w:b/>
          <w:sz w:val="20"/>
        </w:rPr>
        <w:t>Assembly load issue after publish to Azure</w:t>
      </w:r>
      <w:r w:rsidRPr="00EC594D">
        <w:rPr>
          <w:sz w:val="20"/>
        </w:rPr>
        <w:t xml:space="preserve"> in the troubleshooting section.</w:t>
      </w:r>
    </w:p>
    <w:p w:rsidR="00D960CB" w:rsidRPr="00EC594D" w:rsidRDefault="00836D94">
      <w:pPr>
        <w:pStyle w:val="Heading1"/>
        <w:rPr>
          <w:sz w:val="24"/>
        </w:rPr>
      </w:pPr>
      <w:bookmarkStart w:id="70" w:name="troubleshooting"/>
      <w:bookmarkEnd w:id="70"/>
      <w:r w:rsidRPr="00EC594D">
        <w:rPr>
          <w:sz w:val="24"/>
        </w:rPr>
        <w:t>Troubleshooting</w:t>
      </w:r>
    </w:p>
    <w:p w:rsidR="00D960CB" w:rsidRPr="00EC594D" w:rsidRDefault="00836D94">
      <w:pPr>
        <w:pStyle w:val="FirstParagraph"/>
        <w:rPr>
          <w:sz w:val="20"/>
        </w:rPr>
      </w:pPr>
      <w:r w:rsidRPr="00EC594D">
        <w:rPr>
          <w:sz w:val="20"/>
        </w:rPr>
        <w:t>This section will contain the most commonly issue encountered and reported by consumers of this topic.</w:t>
      </w:r>
    </w:p>
    <w:p w:rsidR="00D960CB" w:rsidRPr="00EC594D" w:rsidRDefault="00836D94">
      <w:pPr>
        <w:pStyle w:val="Heading2"/>
        <w:rPr>
          <w:sz w:val="24"/>
        </w:rPr>
      </w:pPr>
      <w:bookmarkStart w:id="71" w:name="required-permissions-service-not-found"/>
      <w:bookmarkEnd w:id="71"/>
      <w:r w:rsidRPr="00EC594D">
        <w:rPr>
          <w:sz w:val="24"/>
        </w:rPr>
        <w:t>Required permissions service not found</w:t>
      </w:r>
    </w:p>
    <w:p w:rsidR="00D960CB" w:rsidRPr="00EC594D" w:rsidRDefault="00836D94">
      <w:pPr>
        <w:pStyle w:val="FirstParagraph"/>
        <w:rPr>
          <w:sz w:val="20"/>
        </w:rPr>
      </w:pPr>
      <w:r w:rsidRPr="00EC594D">
        <w:rPr>
          <w:sz w:val="20"/>
        </w:rPr>
        <w:t xml:space="preserve">In some AAD configurations, like with nested tenants, you may be unable to find the </w:t>
      </w:r>
      <w:r w:rsidRPr="00EC594D">
        <w:rPr>
          <w:b/>
          <w:sz w:val="20"/>
        </w:rPr>
        <w:t>PowerApps Runtime Service</w:t>
      </w:r>
      <w:r w:rsidRPr="00EC594D">
        <w:rPr>
          <w:sz w:val="20"/>
        </w:rPr>
        <w:t xml:space="preserve"> and </w:t>
      </w:r>
      <w:r w:rsidRPr="00EC594D">
        <w:rPr>
          <w:b/>
          <w:sz w:val="20"/>
        </w:rPr>
        <w:t>Windows Azure Service Management API</w:t>
      </w:r>
      <w:r w:rsidRPr="00EC594D">
        <w:rPr>
          <w:sz w:val="20"/>
        </w:rPr>
        <w:t xml:space="preserve"> when setting up required permissions in the previous step. In such a case you need to modify the application's JSON manifest directly, by clicking on </w:t>
      </w:r>
      <w:r w:rsidRPr="00EC594D">
        <w:rPr>
          <w:b/>
          <w:sz w:val="20"/>
        </w:rPr>
        <w:t>Manifest</w:t>
      </w:r>
      <w:r w:rsidRPr="00EC594D">
        <w:rPr>
          <w:sz w:val="20"/>
        </w:rPr>
        <w:t xml:space="preserve"> on top of the registered app pane. Add the following entries under the JSON array named </w:t>
      </w:r>
      <w:r w:rsidRPr="00EC594D">
        <w:rPr>
          <w:rStyle w:val="VerbatimChar"/>
          <w:sz w:val="18"/>
        </w:rPr>
        <w:t>requiredResourceAccess</w:t>
      </w:r>
      <w:r w:rsidRPr="00EC594D">
        <w:rPr>
          <w:sz w:val="20"/>
        </w:rPr>
        <w:t xml:space="preserve"> while maintaining validity of the manifest, then click </w:t>
      </w:r>
      <w:r w:rsidRPr="00EC594D">
        <w:rPr>
          <w:b/>
          <w:sz w:val="20"/>
        </w:rPr>
        <w:t>Save</w:t>
      </w:r>
      <w:r w:rsidRPr="00EC594D">
        <w:rPr>
          <w:sz w:val="20"/>
        </w:rPr>
        <w:t>.</w:t>
      </w:r>
    </w:p>
    <w:p w:rsidR="00D960CB" w:rsidRPr="00EC594D" w:rsidRDefault="00836D94">
      <w:pPr>
        <w:pStyle w:val="SourceCode"/>
        <w:rPr>
          <w:sz w:val="20"/>
        </w:rPr>
      </w:pPr>
      <w:r w:rsidRPr="00EC594D">
        <w:rPr>
          <w:rStyle w:val="OperatorTok"/>
          <w:sz w:val="18"/>
        </w:rPr>
        <w:t>{</w:t>
      </w:r>
      <w:r w:rsidRPr="00EC594D">
        <w:rPr>
          <w:sz w:val="20"/>
        </w:rPr>
        <w:br/>
      </w:r>
      <w:r w:rsidRPr="00EC594D">
        <w:rPr>
          <w:rStyle w:val="NormalTok"/>
          <w:sz w:val="18"/>
        </w:rPr>
        <w:t xml:space="preserve">    </w:t>
      </w:r>
      <w:r w:rsidRPr="00EC594D">
        <w:rPr>
          <w:rStyle w:val="StringTok"/>
          <w:sz w:val="18"/>
        </w:rPr>
        <w:t>"resourceAppId"</w:t>
      </w:r>
      <w:r w:rsidRPr="00EC594D">
        <w:rPr>
          <w:rStyle w:val="OperatorTok"/>
          <w:sz w:val="18"/>
        </w:rPr>
        <w:t>:</w:t>
      </w:r>
      <w:r w:rsidRPr="00EC594D">
        <w:rPr>
          <w:rStyle w:val="NormalTok"/>
          <w:sz w:val="18"/>
        </w:rPr>
        <w:t xml:space="preserve"> </w:t>
      </w:r>
      <w:r w:rsidRPr="00EC594D">
        <w:rPr>
          <w:rStyle w:val="StringTok"/>
          <w:sz w:val="18"/>
        </w:rPr>
        <w:t>"82f77645-8a66-4745-bcdf-9706824f9ad0"</w:t>
      </w:r>
      <w:r w:rsidRPr="00EC594D">
        <w:rPr>
          <w:rStyle w:val="OperatorTok"/>
          <w:sz w:val="18"/>
        </w:rPr>
        <w:t>,</w:t>
      </w:r>
      <w:r w:rsidRPr="00EC594D">
        <w:rPr>
          <w:sz w:val="20"/>
        </w:rPr>
        <w:br/>
      </w:r>
      <w:r w:rsidRPr="00EC594D">
        <w:rPr>
          <w:rStyle w:val="NormalTok"/>
          <w:sz w:val="18"/>
        </w:rPr>
        <w:t xml:space="preserve">    </w:t>
      </w:r>
      <w:r w:rsidRPr="00EC594D">
        <w:rPr>
          <w:rStyle w:val="StringTok"/>
          <w:sz w:val="18"/>
        </w:rPr>
        <w:t>"resourceAccess"</w:t>
      </w:r>
      <w:r w:rsidRPr="00EC594D">
        <w:rPr>
          <w:rStyle w:val="OperatorTok"/>
          <w:sz w:val="18"/>
        </w:rPr>
        <w:t>:</w:t>
      </w:r>
      <w:r w:rsidRPr="00EC594D">
        <w:rPr>
          <w:rStyle w:val="NormalTok"/>
          <w:sz w:val="18"/>
        </w:rPr>
        <w:t xml:space="preserve"> [</w:t>
      </w:r>
      <w:r w:rsidRPr="00EC594D">
        <w:rPr>
          <w:sz w:val="20"/>
        </w:rPr>
        <w:br/>
      </w:r>
      <w:r w:rsidRPr="00EC594D">
        <w:rPr>
          <w:rStyle w:val="NormalTok"/>
          <w:sz w:val="18"/>
        </w:rPr>
        <w:t xml:space="preserve">    </w:t>
      </w:r>
      <w:r w:rsidRPr="00EC594D">
        <w:rPr>
          <w:rStyle w:val="OperatorTok"/>
          <w:sz w:val="18"/>
        </w:rPr>
        <w:t>{</w:t>
      </w:r>
      <w:r w:rsidRPr="00EC594D">
        <w:rPr>
          <w:sz w:val="20"/>
        </w:rPr>
        <w:br/>
      </w:r>
      <w:r w:rsidRPr="00EC594D">
        <w:rPr>
          <w:rStyle w:val="NormalTok"/>
          <w:sz w:val="18"/>
        </w:rPr>
        <w:t xml:space="preserve">        </w:t>
      </w:r>
      <w:r w:rsidRPr="00EC594D">
        <w:rPr>
          <w:rStyle w:val="StringTok"/>
          <w:sz w:val="18"/>
        </w:rPr>
        <w:t>"id"</w:t>
      </w:r>
      <w:r w:rsidRPr="00EC594D">
        <w:rPr>
          <w:rStyle w:val="OperatorTok"/>
          <w:sz w:val="18"/>
        </w:rPr>
        <w:t>:</w:t>
      </w:r>
      <w:r w:rsidRPr="00EC594D">
        <w:rPr>
          <w:rStyle w:val="NormalTok"/>
          <w:sz w:val="18"/>
        </w:rPr>
        <w:t xml:space="preserve"> </w:t>
      </w:r>
      <w:r w:rsidRPr="00EC594D">
        <w:rPr>
          <w:rStyle w:val="StringTok"/>
          <w:sz w:val="18"/>
        </w:rPr>
        <w:t>"4ae1b148-ab4d-496d-8183-9292090fcca4"</w:t>
      </w:r>
      <w:r w:rsidRPr="00EC594D">
        <w:rPr>
          <w:rStyle w:val="OperatorTok"/>
          <w:sz w:val="18"/>
        </w:rPr>
        <w:t>,</w:t>
      </w:r>
      <w:r w:rsidRPr="00EC594D">
        <w:rPr>
          <w:sz w:val="20"/>
        </w:rPr>
        <w:br/>
      </w:r>
      <w:r w:rsidRPr="00EC594D">
        <w:rPr>
          <w:rStyle w:val="NormalTok"/>
          <w:sz w:val="18"/>
        </w:rPr>
        <w:t xml:space="preserve">        </w:t>
      </w:r>
      <w:r w:rsidRPr="00EC594D">
        <w:rPr>
          <w:rStyle w:val="StringTok"/>
          <w:sz w:val="18"/>
        </w:rPr>
        <w:t>"type"</w:t>
      </w:r>
      <w:r w:rsidRPr="00EC594D">
        <w:rPr>
          <w:rStyle w:val="OperatorTok"/>
          <w:sz w:val="18"/>
        </w:rPr>
        <w:t>:</w:t>
      </w:r>
      <w:r w:rsidRPr="00EC594D">
        <w:rPr>
          <w:rStyle w:val="NormalTok"/>
          <w:sz w:val="18"/>
        </w:rPr>
        <w:t xml:space="preserve"> </w:t>
      </w:r>
      <w:r w:rsidRPr="00EC594D">
        <w:rPr>
          <w:rStyle w:val="StringTok"/>
          <w:sz w:val="18"/>
        </w:rPr>
        <w:t>"Scope"</w:t>
      </w:r>
      <w:r w:rsidRPr="00EC594D">
        <w:rPr>
          <w:sz w:val="20"/>
        </w:rPr>
        <w:br/>
      </w:r>
      <w:r w:rsidRPr="00EC594D">
        <w:rPr>
          <w:rStyle w:val="NormalTok"/>
          <w:sz w:val="18"/>
        </w:rPr>
        <w:t xml:space="preserve">    </w:t>
      </w:r>
      <w:r w:rsidRPr="00EC594D">
        <w:rPr>
          <w:rStyle w:val="OperatorTok"/>
          <w:sz w:val="18"/>
        </w:rPr>
        <w:t>}</w:t>
      </w:r>
      <w:r w:rsidRPr="00EC594D">
        <w:rPr>
          <w:sz w:val="20"/>
        </w:rPr>
        <w:br/>
      </w:r>
      <w:r w:rsidRPr="00EC594D">
        <w:rPr>
          <w:rStyle w:val="NormalTok"/>
          <w:sz w:val="18"/>
        </w:rPr>
        <w:t xml:space="preserve">    ]</w:t>
      </w:r>
      <w:r w:rsidRPr="00EC594D">
        <w:rPr>
          <w:sz w:val="20"/>
        </w:rPr>
        <w:br/>
      </w:r>
      <w:r w:rsidRPr="00EC594D">
        <w:rPr>
          <w:rStyle w:val="OperatorTok"/>
          <w:sz w:val="18"/>
        </w:rPr>
        <w:t>},</w:t>
      </w:r>
      <w:r w:rsidRPr="00EC594D">
        <w:rPr>
          <w:sz w:val="20"/>
        </w:rPr>
        <w:br/>
      </w:r>
      <w:r w:rsidRPr="00EC594D">
        <w:rPr>
          <w:rStyle w:val="OperatorTok"/>
          <w:sz w:val="18"/>
        </w:rPr>
        <w:t>{</w:t>
      </w:r>
      <w:r w:rsidRPr="00EC594D">
        <w:rPr>
          <w:sz w:val="20"/>
        </w:rPr>
        <w:br/>
      </w:r>
      <w:r w:rsidRPr="00EC594D">
        <w:rPr>
          <w:rStyle w:val="NormalTok"/>
          <w:sz w:val="18"/>
        </w:rPr>
        <w:t xml:space="preserve">    </w:t>
      </w:r>
      <w:r w:rsidRPr="00EC594D">
        <w:rPr>
          <w:rStyle w:val="StringTok"/>
          <w:sz w:val="18"/>
        </w:rPr>
        <w:t>"resourceAppId"</w:t>
      </w:r>
      <w:r w:rsidRPr="00EC594D">
        <w:rPr>
          <w:rStyle w:val="OperatorTok"/>
          <w:sz w:val="18"/>
        </w:rPr>
        <w:t>:</w:t>
      </w:r>
      <w:r w:rsidRPr="00EC594D">
        <w:rPr>
          <w:rStyle w:val="NormalTok"/>
          <w:sz w:val="18"/>
        </w:rPr>
        <w:t xml:space="preserve"> </w:t>
      </w:r>
      <w:r w:rsidRPr="00EC594D">
        <w:rPr>
          <w:rStyle w:val="StringTok"/>
          <w:sz w:val="18"/>
        </w:rPr>
        <w:t>"797f4846-ba00-4fd7-ba43-dac1f8f63013"</w:t>
      </w:r>
      <w:r w:rsidRPr="00EC594D">
        <w:rPr>
          <w:rStyle w:val="OperatorTok"/>
          <w:sz w:val="18"/>
        </w:rPr>
        <w:t>,</w:t>
      </w:r>
      <w:r w:rsidRPr="00EC594D">
        <w:rPr>
          <w:sz w:val="20"/>
        </w:rPr>
        <w:br/>
      </w:r>
      <w:r w:rsidRPr="00EC594D">
        <w:rPr>
          <w:rStyle w:val="NormalTok"/>
          <w:sz w:val="18"/>
        </w:rPr>
        <w:t xml:space="preserve">    </w:t>
      </w:r>
      <w:r w:rsidRPr="00EC594D">
        <w:rPr>
          <w:rStyle w:val="StringTok"/>
          <w:sz w:val="18"/>
        </w:rPr>
        <w:t>"resourceAccess"</w:t>
      </w:r>
      <w:r w:rsidRPr="00EC594D">
        <w:rPr>
          <w:rStyle w:val="OperatorTok"/>
          <w:sz w:val="18"/>
        </w:rPr>
        <w:t>:</w:t>
      </w:r>
      <w:r w:rsidRPr="00EC594D">
        <w:rPr>
          <w:rStyle w:val="NormalTok"/>
          <w:sz w:val="18"/>
        </w:rPr>
        <w:t xml:space="preserve"> [</w:t>
      </w:r>
      <w:r w:rsidRPr="00EC594D">
        <w:rPr>
          <w:sz w:val="20"/>
        </w:rPr>
        <w:br/>
      </w:r>
      <w:r w:rsidRPr="00EC594D">
        <w:rPr>
          <w:rStyle w:val="NormalTok"/>
          <w:sz w:val="18"/>
        </w:rPr>
        <w:t xml:space="preserve">    </w:t>
      </w:r>
      <w:r w:rsidRPr="00EC594D">
        <w:rPr>
          <w:rStyle w:val="OperatorTok"/>
          <w:sz w:val="18"/>
        </w:rPr>
        <w:t>{</w:t>
      </w:r>
      <w:r w:rsidRPr="00EC594D">
        <w:rPr>
          <w:sz w:val="20"/>
        </w:rPr>
        <w:br/>
      </w:r>
      <w:r w:rsidRPr="00EC594D">
        <w:rPr>
          <w:rStyle w:val="NormalTok"/>
          <w:sz w:val="18"/>
        </w:rPr>
        <w:t xml:space="preserve">        </w:t>
      </w:r>
      <w:r w:rsidRPr="00EC594D">
        <w:rPr>
          <w:rStyle w:val="StringTok"/>
          <w:sz w:val="18"/>
        </w:rPr>
        <w:t>"id"</w:t>
      </w:r>
      <w:r w:rsidRPr="00EC594D">
        <w:rPr>
          <w:rStyle w:val="OperatorTok"/>
          <w:sz w:val="18"/>
        </w:rPr>
        <w:t>:</w:t>
      </w:r>
      <w:r w:rsidRPr="00EC594D">
        <w:rPr>
          <w:rStyle w:val="NormalTok"/>
          <w:sz w:val="18"/>
        </w:rPr>
        <w:t xml:space="preserve"> </w:t>
      </w:r>
      <w:r w:rsidRPr="00EC594D">
        <w:rPr>
          <w:rStyle w:val="StringTok"/>
          <w:sz w:val="18"/>
        </w:rPr>
        <w:t>"41094075-9dad-400e-a0bd-54e686782033"</w:t>
      </w:r>
      <w:r w:rsidRPr="00EC594D">
        <w:rPr>
          <w:rStyle w:val="OperatorTok"/>
          <w:sz w:val="18"/>
        </w:rPr>
        <w:t>,</w:t>
      </w:r>
      <w:r w:rsidRPr="00EC594D">
        <w:rPr>
          <w:sz w:val="20"/>
        </w:rPr>
        <w:br/>
      </w:r>
      <w:r w:rsidRPr="00EC594D">
        <w:rPr>
          <w:rStyle w:val="NormalTok"/>
          <w:sz w:val="18"/>
        </w:rPr>
        <w:t xml:space="preserve">        </w:t>
      </w:r>
      <w:r w:rsidRPr="00EC594D">
        <w:rPr>
          <w:rStyle w:val="StringTok"/>
          <w:sz w:val="18"/>
        </w:rPr>
        <w:t>"type"</w:t>
      </w:r>
      <w:r w:rsidRPr="00EC594D">
        <w:rPr>
          <w:rStyle w:val="OperatorTok"/>
          <w:sz w:val="18"/>
        </w:rPr>
        <w:t>:</w:t>
      </w:r>
      <w:r w:rsidRPr="00EC594D">
        <w:rPr>
          <w:rStyle w:val="NormalTok"/>
          <w:sz w:val="18"/>
        </w:rPr>
        <w:t xml:space="preserve"> </w:t>
      </w:r>
      <w:r w:rsidRPr="00EC594D">
        <w:rPr>
          <w:rStyle w:val="StringTok"/>
          <w:sz w:val="18"/>
        </w:rPr>
        <w:t>"Scope"</w:t>
      </w:r>
      <w:r w:rsidRPr="00EC594D">
        <w:rPr>
          <w:sz w:val="20"/>
        </w:rPr>
        <w:br/>
      </w:r>
      <w:r w:rsidRPr="00EC594D">
        <w:rPr>
          <w:rStyle w:val="NormalTok"/>
          <w:sz w:val="18"/>
        </w:rPr>
        <w:t xml:space="preserve">    </w:t>
      </w:r>
      <w:r w:rsidRPr="00EC594D">
        <w:rPr>
          <w:rStyle w:val="OperatorTok"/>
          <w:sz w:val="18"/>
        </w:rPr>
        <w:t>}</w:t>
      </w:r>
      <w:r w:rsidRPr="00EC594D">
        <w:rPr>
          <w:sz w:val="20"/>
        </w:rPr>
        <w:br/>
      </w:r>
      <w:r w:rsidRPr="00EC594D">
        <w:rPr>
          <w:rStyle w:val="NormalTok"/>
          <w:sz w:val="18"/>
        </w:rPr>
        <w:t xml:space="preserve">    ]</w:t>
      </w:r>
      <w:r w:rsidRPr="00EC594D">
        <w:rPr>
          <w:sz w:val="20"/>
        </w:rPr>
        <w:br/>
      </w:r>
      <w:r w:rsidRPr="00EC594D">
        <w:rPr>
          <w:rStyle w:val="OperatorTok"/>
          <w:sz w:val="18"/>
        </w:rPr>
        <w:t>}</w:t>
      </w:r>
    </w:p>
    <w:p w:rsidR="00D960CB" w:rsidRPr="00EC594D" w:rsidRDefault="00836D94">
      <w:pPr>
        <w:pStyle w:val="Heading2"/>
        <w:rPr>
          <w:sz w:val="24"/>
        </w:rPr>
      </w:pPr>
      <w:bookmarkStart w:id="72" w:name="assembly-load-issue-after-publish-to-azu"/>
      <w:bookmarkEnd w:id="72"/>
      <w:r w:rsidRPr="00EC594D">
        <w:rPr>
          <w:sz w:val="24"/>
        </w:rPr>
        <w:lastRenderedPageBreak/>
        <w:t>Assembly load issue after publish to Azure</w:t>
      </w:r>
    </w:p>
    <w:p w:rsidR="00D960CB" w:rsidRPr="00EC594D" w:rsidRDefault="00836D94">
      <w:pPr>
        <w:pStyle w:val="FirstParagraph"/>
        <w:rPr>
          <w:sz w:val="20"/>
        </w:rPr>
      </w:pPr>
      <w:r w:rsidRPr="00EC594D">
        <w:rPr>
          <w:sz w:val="20"/>
        </w:rPr>
        <w:t>If you started from a Visual Studio Function Application project and published to the Azure Functions portal, you may see an issue with assembly loading when the function gets called. Error may look like the following:</w:t>
      </w:r>
    </w:p>
    <w:p w:rsidR="00D960CB" w:rsidRPr="00EC594D" w:rsidRDefault="00836D94">
      <w:pPr>
        <w:pStyle w:val="SourceCode"/>
        <w:rPr>
          <w:sz w:val="20"/>
        </w:rPr>
      </w:pPr>
      <w:r w:rsidRPr="00EC594D">
        <w:rPr>
          <w:rStyle w:val="VerbatimChar"/>
          <w:sz w:val="18"/>
        </w:rPr>
        <w:t>Function completed (Failure, Id=00000000-0000-0000-0000-000000000007)</w:t>
      </w:r>
      <w:r w:rsidRPr="00EC594D">
        <w:rPr>
          <w:sz w:val="20"/>
        </w:rPr>
        <w:br/>
      </w:r>
      <w:r w:rsidRPr="00EC594D">
        <w:rPr>
          <w:rStyle w:val="VerbatimChar"/>
          <w:sz w:val="18"/>
        </w:rPr>
        <w:t>Exception while executing function: Functions.UpdateProductCategory. Microsoft.CommonDataService.ServiceClient.Security: Could not load file or assembly 'Microsoft.CommonDataService.Common, Version=1.0.0.0, Culture=neutral, PublicKeyToken=31bf3856ad364e35' or one of its dependencies. The system cannot find the file specified.</w:t>
      </w:r>
    </w:p>
    <w:p w:rsidR="00D960CB" w:rsidRPr="00EC594D" w:rsidRDefault="00836D94">
      <w:pPr>
        <w:pStyle w:val="FirstParagraph"/>
        <w:rPr>
          <w:sz w:val="20"/>
        </w:rPr>
      </w:pPr>
      <w:r w:rsidRPr="00EC594D">
        <w:rPr>
          <w:sz w:val="20"/>
        </w:rPr>
        <w:t xml:space="preserve">This issue can be resolve by deleting the </w:t>
      </w:r>
      <w:r w:rsidRPr="00EC594D">
        <w:rPr>
          <w:b/>
          <w:sz w:val="20"/>
        </w:rPr>
        <w:t>project.lock.json</w:t>
      </w:r>
      <w:r w:rsidRPr="00EC594D">
        <w:rPr>
          <w:sz w:val="20"/>
        </w:rPr>
        <w:t xml:space="preserve"> file:</w:t>
      </w:r>
    </w:p>
    <w:p w:rsidR="00D960CB" w:rsidRPr="00EC594D" w:rsidRDefault="00836D94">
      <w:pPr>
        <w:pStyle w:val="Compact"/>
        <w:numPr>
          <w:ilvl w:val="0"/>
          <w:numId w:val="35"/>
        </w:numPr>
        <w:rPr>
          <w:sz w:val="20"/>
        </w:rPr>
      </w:pPr>
      <w:r w:rsidRPr="00EC594D">
        <w:rPr>
          <w:sz w:val="20"/>
        </w:rPr>
        <w:t xml:space="preserve">Go to the </w:t>
      </w:r>
      <w:r w:rsidRPr="00EC594D">
        <w:rPr>
          <w:b/>
          <w:sz w:val="20"/>
        </w:rPr>
        <w:t>View files</w:t>
      </w:r>
      <w:r w:rsidRPr="00EC594D">
        <w:rPr>
          <w:sz w:val="20"/>
        </w:rPr>
        <w:t xml:space="preserve"> tab on the top right of the pane.</w:t>
      </w:r>
    </w:p>
    <w:p w:rsidR="00D960CB" w:rsidRPr="00EC594D" w:rsidRDefault="00836D94">
      <w:pPr>
        <w:pStyle w:val="Compact"/>
        <w:numPr>
          <w:ilvl w:val="0"/>
          <w:numId w:val="35"/>
        </w:numPr>
        <w:rPr>
          <w:sz w:val="20"/>
        </w:rPr>
      </w:pPr>
      <w:r w:rsidRPr="00EC594D">
        <w:rPr>
          <w:sz w:val="20"/>
        </w:rPr>
        <w:t xml:space="preserve">Select the filw named </w:t>
      </w:r>
      <w:r w:rsidRPr="00EC594D">
        <w:rPr>
          <w:b/>
          <w:sz w:val="20"/>
        </w:rPr>
        <w:t>project.lock.json</w:t>
      </w:r>
      <w:r w:rsidRPr="00EC594D">
        <w:rPr>
          <w:sz w:val="20"/>
        </w:rPr>
        <w:t>.</w:t>
      </w:r>
    </w:p>
    <w:p w:rsidR="00D960CB" w:rsidRPr="00EC594D" w:rsidRDefault="00836D94">
      <w:pPr>
        <w:pStyle w:val="Compact"/>
        <w:numPr>
          <w:ilvl w:val="0"/>
          <w:numId w:val="35"/>
        </w:numPr>
        <w:rPr>
          <w:sz w:val="20"/>
        </w:rPr>
      </w:pPr>
      <w:r w:rsidRPr="00EC594D">
        <w:rPr>
          <w:sz w:val="20"/>
        </w:rPr>
        <w:t xml:space="preserve">Click </w:t>
      </w:r>
      <w:r w:rsidRPr="00EC594D">
        <w:rPr>
          <w:b/>
          <w:sz w:val="20"/>
        </w:rPr>
        <w:t>Delete</w:t>
      </w:r>
      <w:r w:rsidRPr="00EC594D">
        <w:rPr>
          <w:sz w:val="20"/>
        </w:rPr>
        <w:t xml:space="preserve"> on top of the pane.</w:t>
      </w:r>
    </w:p>
    <w:p w:rsidR="00D960CB" w:rsidRPr="00EC594D" w:rsidRDefault="00836D94">
      <w:pPr>
        <w:pStyle w:val="Compact"/>
        <w:numPr>
          <w:ilvl w:val="0"/>
          <w:numId w:val="35"/>
        </w:numPr>
        <w:rPr>
          <w:sz w:val="20"/>
        </w:rPr>
      </w:pPr>
      <w:r w:rsidRPr="00EC594D">
        <w:rPr>
          <w:sz w:val="20"/>
        </w:rPr>
        <w:t>Reissue the request from client.</w:t>
      </w:r>
    </w:p>
    <w:sectPr w:rsidR="00D960CB" w:rsidRPr="00EC59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938" w:rsidRDefault="00BA4938">
      <w:pPr>
        <w:spacing w:after="0"/>
      </w:pPr>
      <w:r>
        <w:separator/>
      </w:r>
    </w:p>
  </w:endnote>
  <w:endnote w:type="continuationSeparator" w:id="0">
    <w:p w:rsidR="00BA4938" w:rsidRDefault="00BA49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938" w:rsidRDefault="00BA4938">
      <w:r>
        <w:separator/>
      </w:r>
    </w:p>
  </w:footnote>
  <w:footnote w:type="continuationSeparator" w:id="0">
    <w:p w:rsidR="00BA4938" w:rsidRDefault="00BA49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B19D4D5"/>
    <w:multiLevelType w:val="multilevel"/>
    <w:tmpl w:val="9796D2C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E876952"/>
    <w:multiLevelType w:val="multilevel"/>
    <w:tmpl w:val="749AAF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060C59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Garty">
    <w15:presenceInfo w15:providerId="AD" w15:userId="S-1-5-21-124525095-708259637-1543119021-5347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52ED3"/>
    <w:rsid w:val="00784D58"/>
    <w:rsid w:val="007C4DA0"/>
    <w:rsid w:val="00836D94"/>
    <w:rsid w:val="008D6863"/>
    <w:rsid w:val="00A70592"/>
    <w:rsid w:val="00B86B75"/>
    <w:rsid w:val="00BA4938"/>
    <w:rsid w:val="00BC48D5"/>
    <w:rsid w:val="00C17265"/>
    <w:rsid w:val="00C36279"/>
    <w:rsid w:val="00D960CB"/>
    <w:rsid w:val="00E315A3"/>
    <w:rsid w:val="00EC594D"/>
    <w:rsid w:val="00F50F85"/>
    <w:rsid w:val="00F8155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D8258"/>
  <w15:docId w15:val="{C7E26568-EB0D-465B-B640-AA9FE732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werapps.microsoft.com" TargetMode="External"/><Relationship Id="rId13" Type="http://schemas.openxmlformats.org/officeDocument/2006/relationships/hyperlink" Target="https://azure.microsoft.com" TargetMode="External"/><Relationship Id="rId18" Type="http://schemas.openxmlformats.org/officeDocument/2006/relationships/hyperlink" Target="https://portal.azure.com/"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azure.microsoft.com/en-us/services/functions/" TargetMode="External"/><Relationship Id="rId12" Type="http://schemas.openxmlformats.org/officeDocument/2006/relationships/hyperlink" Target="https://portal.azure.com" TargetMode="External"/><Relationship Id="rId17" Type="http://schemas.openxmlformats.org/officeDocument/2006/relationships/hyperlink" Target="https://aka.ms/azfunctiontools" TargetMode="External"/><Relationship Id="rId2" Type="http://schemas.openxmlformats.org/officeDocument/2006/relationships/styles" Target="styles.xml"/><Relationship Id="rId16" Type="http://schemas.openxmlformats.org/officeDocument/2006/relationships/hyperlink" Target="http://localhos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werapps.microsoft.com/en-us/tutorials/create-database/" TargetMode="External"/><Relationship Id="rId5" Type="http://schemas.openxmlformats.org/officeDocument/2006/relationships/footnotes" Target="footnotes.xml"/><Relationship Id="rId15" Type="http://schemas.openxmlformats.org/officeDocument/2006/relationships/hyperlink" Target="http://localhost" TargetMode="External"/><Relationship Id="rId10" Type="http://schemas.openxmlformats.org/officeDocument/2006/relationships/hyperlink" Target="https://powerapps.microsoft.com" TargetMode="External"/><Relationship Id="rId19" Type="http://schemas.openxmlformats.org/officeDocument/2006/relationships/hyperlink" Target="https://www.visualstudio.com/" TargetMode="External"/><Relationship Id="rId4" Type="http://schemas.openxmlformats.org/officeDocument/2006/relationships/webSettings" Target="webSettings.xml"/><Relationship Id="rId9" Type="http://schemas.openxmlformats.org/officeDocument/2006/relationships/hyperlink" Target="https://powerapps.microsoft.com/en-us/tutorials/signup-for-powerapps/" TargetMode="External"/><Relationship Id="rId14" Type="http://schemas.openxmlformats.org/officeDocument/2006/relationships/hyperlink" Target="https://portal.azur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11</Pages>
  <Words>4121</Words>
  <Characters>23491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Garty</dc:creator>
  <cp:lastModifiedBy>Chris Garty</cp:lastModifiedBy>
  <cp:revision>4</cp:revision>
  <dcterms:created xsi:type="dcterms:W3CDTF">2017-04-04T20:17:00Z</dcterms:created>
  <dcterms:modified xsi:type="dcterms:W3CDTF">2017-04-05T03:58:00Z</dcterms:modified>
</cp:coreProperties>
</file>